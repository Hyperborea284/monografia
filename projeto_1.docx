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49A3" w14:textId="77777777" w:rsidR="00242630" w:rsidRDefault="00242630">
      <w:pPr>
        <w:pStyle w:val="Corpodetexto"/>
        <w:ind w:left="0"/>
        <w:rPr>
          <w:sz w:val="20"/>
        </w:rPr>
      </w:pPr>
    </w:p>
    <w:p w14:paraId="064549A4" w14:textId="77777777" w:rsidR="00242630" w:rsidRDefault="00242630">
      <w:pPr>
        <w:pStyle w:val="Corpodetexto"/>
        <w:spacing w:before="5"/>
        <w:ind w:left="0"/>
        <w:rPr>
          <w:sz w:val="18"/>
        </w:rPr>
      </w:pPr>
    </w:p>
    <w:p w14:paraId="064549A5" w14:textId="77777777" w:rsidR="00242630" w:rsidRDefault="00DF37DC">
      <w:pPr>
        <w:pStyle w:val="Ttulo"/>
        <w:spacing w:line="328" w:lineRule="auto"/>
      </w:pPr>
      <w:r>
        <w:t>Representações sociais das tecnologias de armazenamento de energia segundo os discentes do Novo Ensino Médio</w:t>
      </w:r>
    </w:p>
    <w:p w14:paraId="064549A6" w14:textId="77777777" w:rsidR="00242630" w:rsidRDefault="00242630">
      <w:pPr>
        <w:pStyle w:val="Corpodetexto"/>
        <w:ind w:left="0"/>
        <w:rPr>
          <w:sz w:val="50"/>
        </w:rPr>
      </w:pPr>
    </w:p>
    <w:p w14:paraId="064549A7" w14:textId="77777777" w:rsidR="00242630" w:rsidRDefault="00242630">
      <w:pPr>
        <w:pStyle w:val="Corpodetexto"/>
        <w:ind w:left="0"/>
        <w:rPr>
          <w:sz w:val="50"/>
        </w:rPr>
      </w:pPr>
    </w:p>
    <w:p w14:paraId="064549A8" w14:textId="77777777" w:rsidR="00242630" w:rsidRDefault="00DF37DC">
      <w:pPr>
        <w:spacing w:before="361"/>
        <w:ind w:left="149" w:right="166"/>
        <w:jc w:val="center"/>
        <w:rPr>
          <w:sz w:val="28"/>
        </w:rPr>
      </w:pPr>
      <w:r>
        <w:rPr>
          <w:sz w:val="28"/>
        </w:rPr>
        <w:t>João</w:t>
      </w:r>
      <w:r>
        <w:rPr>
          <w:spacing w:val="13"/>
          <w:sz w:val="28"/>
        </w:rPr>
        <w:t xml:space="preserve"> </w:t>
      </w:r>
      <w:r>
        <w:rPr>
          <w:sz w:val="28"/>
        </w:rPr>
        <w:t>Henrique</w:t>
      </w:r>
      <w:r>
        <w:rPr>
          <w:spacing w:val="13"/>
          <w:sz w:val="28"/>
        </w:rPr>
        <w:t xml:space="preserve"> </w:t>
      </w:r>
      <w:r>
        <w:rPr>
          <w:sz w:val="28"/>
        </w:rPr>
        <w:t>da</w:t>
      </w:r>
      <w:r>
        <w:rPr>
          <w:spacing w:val="13"/>
          <w:sz w:val="28"/>
        </w:rPr>
        <w:t xml:space="preserve"> </w:t>
      </w:r>
      <w:r>
        <w:rPr>
          <w:spacing w:val="-4"/>
          <w:sz w:val="28"/>
        </w:rPr>
        <w:t>Silva</w:t>
      </w:r>
    </w:p>
    <w:p w14:paraId="064549A9" w14:textId="77777777" w:rsidR="00242630" w:rsidRDefault="00DF37DC">
      <w:pPr>
        <w:spacing w:before="144" w:line="463" w:lineRule="auto"/>
        <w:ind w:left="1787" w:right="1804"/>
        <w:jc w:val="center"/>
        <w:rPr>
          <w:sz w:val="28"/>
        </w:rPr>
      </w:pPr>
      <w:r>
        <w:rPr>
          <w:sz w:val="28"/>
        </w:rPr>
        <w:t>– Prof. Dr. Carlos Alberto de Oliveira Magalhães Júnior Junho - 2022</w:t>
      </w:r>
    </w:p>
    <w:p w14:paraId="064549AA" w14:textId="77777777" w:rsidR="00242630" w:rsidRDefault="00242630">
      <w:pPr>
        <w:spacing w:line="463" w:lineRule="auto"/>
        <w:jc w:val="center"/>
        <w:rPr>
          <w:sz w:val="28"/>
        </w:rPr>
        <w:sectPr w:rsidR="00242630">
          <w:footerReference w:type="default" r:id="rId7"/>
          <w:type w:val="continuous"/>
          <w:pgSz w:w="11910" w:h="16840"/>
          <w:pgMar w:top="1920" w:right="980" w:bottom="740" w:left="1000" w:header="0" w:footer="546" w:gutter="0"/>
          <w:pgNumType w:start="1"/>
          <w:cols w:space="720"/>
        </w:sectPr>
      </w:pPr>
    </w:p>
    <w:p w14:paraId="064549AB" w14:textId="77777777" w:rsidR="00242630" w:rsidRDefault="00DF37DC">
      <w:pPr>
        <w:pStyle w:val="Ttulo1"/>
        <w:numPr>
          <w:ilvl w:val="0"/>
          <w:numId w:val="2"/>
        </w:numPr>
        <w:tabs>
          <w:tab w:val="left" w:pos="667"/>
          <w:tab w:val="left" w:pos="668"/>
        </w:tabs>
        <w:spacing w:before="82"/>
        <w:ind w:hanging="537"/>
      </w:pPr>
      <w:bookmarkStart w:id="0" w:name="Introdução"/>
      <w:bookmarkStart w:id="1" w:name="_bookmark0"/>
      <w:bookmarkEnd w:id="0"/>
      <w:bookmarkEnd w:id="1"/>
      <w:commentRangeStart w:id="2"/>
      <w:r>
        <w:rPr>
          <w:spacing w:val="-2"/>
        </w:rPr>
        <w:lastRenderedPageBreak/>
        <w:t>Introdução</w:t>
      </w:r>
      <w:commentRangeEnd w:id="2"/>
      <w:r w:rsidR="00543BDF">
        <w:rPr>
          <w:rStyle w:val="Refdecomentrio"/>
          <w:rFonts w:ascii="Times New Roman" w:eastAsia="Times New Roman" w:hAnsi="Times New Roman" w:cs="Times New Roman"/>
        </w:rPr>
        <w:commentReference w:id="2"/>
      </w:r>
    </w:p>
    <w:p w14:paraId="064549AC" w14:textId="77777777" w:rsidR="00242630" w:rsidRDefault="00DF37DC">
      <w:pPr>
        <w:pStyle w:val="Corpodetexto"/>
        <w:spacing w:before="316" w:line="326" w:lineRule="auto"/>
        <w:ind w:right="158" w:firstLine="737"/>
        <w:jc w:val="both"/>
      </w:pPr>
      <w:r>
        <w:rPr>
          <w:w w:val="95"/>
        </w:rPr>
        <w:t>O estudo das representações sociais permite um diálogo profundo entre os campos da sociologia e da psicologia, criando objetos de estudo complexos</w:t>
      </w:r>
      <w:commentRangeStart w:id="3"/>
      <w:r>
        <w:fldChar w:fldCharType="begin"/>
      </w:r>
      <w:r>
        <w:instrText>HYPERLINK \l "_bookmark1"</w:instrText>
      </w:r>
      <w:r>
        <w:fldChar w:fldCharType="separate"/>
      </w:r>
      <w:r>
        <w:rPr>
          <w:color w:val="2804C2"/>
          <w:w w:val="95"/>
          <w:vertAlign w:val="superscript"/>
        </w:rPr>
        <w:t>1</w:t>
      </w:r>
      <w:r>
        <w:rPr>
          <w:color w:val="2804C2"/>
          <w:w w:val="95"/>
          <w:vertAlign w:val="superscript"/>
        </w:rPr>
        <w:fldChar w:fldCharType="end"/>
      </w:r>
      <w:commentRangeEnd w:id="3"/>
      <w:r w:rsidR="00EC31A1">
        <w:rPr>
          <w:rStyle w:val="Refdecomentrio"/>
        </w:rPr>
        <w:commentReference w:id="3"/>
      </w:r>
      <w:r>
        <w:rPr>
          <w:w w:val="95"/>
        </w:rPr>
        <w:t>. O caráter interdi</w:t>
      </w:r>
      <w:r>
        <w:rPr>
          <w:w w:val="95"/>
        </w:rPr>
        <w:t xml:space="preserve">sciplinar do seus objetos permite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detalhamento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elementos</w:t>
      </w:r>
      <w:r>
        <w:rPr>
          <w:spacing w:val="-7"/>
        </w:rPr>
        <w:t xml:space="preserve"> </w:t>
      </w:r>
      <w:r>
        <w:rPr>
          <w:spacing w:val="-2"/>
        </w:rPr>
        <w:t>cognitivos</w:t>
      </w:r>
      <w:r>
        <w:rPr>
          <w:spacing w:val="-7"/>
        </w:rPr>
        <w:t xml:space="preserve"> </w:t>
      </w:r>
      <w:r>
        <w:rPr>
          <w:spacing w:val="-2"/>
        </w:rPr>
        <w:t>que</w:t>
      </w:r>
      <w:r>
        <w:rPr>
          <w:spacing w:val="-7"/>
        </w:rPr>
        <w:t xml:space="preserve"> </w:t>
      </w:r>
      <w:r>
        <w:rPr>
          <w:spacing w:val="-2"/>
        </w:rPr>
        <w:t>moldam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linguagem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rPr>
          <w:spacing w:val="-7"/>
        </w:rPr>
        <w:t xml:space="preserve"> </w:t>
      </w:r>
      <w:r>
        <w:rPr>
          <w:spacing w:val="-2"/>
        </w:rPr>
        <w:t>revela</w:t>
      </w:r>
      <w:r>
        <w:rPr>
          <w:spacing w:val="-7"/>
        </w:rPr>
        <w:t xml:space="preserve"> </w:t>
      </w:r>
      <w:r>
        <w:rPr>
          <w:spacing w:val="-2"/>
        </w:rPr>
        <w:t>relações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poder</w:t>
      </w:r>
      <w:r>
        <w:rPr>
          <w:spacing w:val="-7"/>
        </w:rPr>
        <w:t xml:space="preserve"> </w:t>
      </w:r>
      <w:r>
        <w:rPr>
          <w:spacing w:val="-2"/>
        </w:rPr>
        <w:t xml:space="preserve">presentes </w:t>
      </w:r>
      <w:r>
        <w:t xml:space="preserve">nas estruturas sociais. Percebe-se então o papel da educação enquanto ferramenta de </w:t>
      </w:r>
      <w:commentRangeStart w:id="4"/>
      <w:r>
        <w:t>transmissão de conhecimentos</w:t>
      </w:r>
      <w:commentRangeEnd w:id="4"/>
      <w:r w:rsidR="00B95A4E">
        <w:rPr>
          <w:rStyle w:val="Refdecomentrio"/>
        </w:rPr>
        <w:commentReference w:id="4"/>
      </w:r>
      <w:r>
        <w:rPr>
          <w:spacing w:val="-15"/>
        </w:rPr>
        <w:t xml:space="preserve"> </w:t>
      </w:r>
      <w:r>
        <w:t>reificados,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sugere-se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entendimento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exterioridades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afetam</w:t>
      </w:r>
      <w:r>
        <w:rPr>
          <w:spacing w:val="-15"/>
        </w:rPr>
        <w:t xml:space="preserve"> </w:t>
      </w:r>
      <w:r>
        <w:t>o indivíduo e sua sociedade podem ser compreendidos pelo es</w:t>
      </w:r>
      <w:r>
        <w:t>tudo da representações sociais.</w:t>
      </w:r>
    </w:p>
    <w:p w14:paraId="064549AD" w14:textId="77777777" w:rsidR="00242630" w:rsidRDefault="00DF37DC">
      <w:pPr>
        <w:pStyle w:val="Corpodetexto"/>
        <w:spacing w:before="115" w:line="326" w:lineRule="auto"/>
        <w:ind w:right="118" w:firstLine="737"/>
        <w:jc w:val="both"/>
      </w:pPr>
      <w:r>
        <w:t>Partindo de tais fundamentos, pretende-se realizar a investigação acerca das representações sociais das tecnologias de armazenamento de energia. Esta proposta se realiza no contexto do enten- dimento das representações utili</w:t>
      </w:r>
      <w:r>
        <w:t>zadas pelos discentes do Novo Ensino Médio, em seu esforço para significar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tecnologias</w:t>
      </w:r>
      <w:r>
        <w:rPr>
          <w:spacing w:val="-9"/>
        </w:rPr>
        <w:t xml:space="preserve"> </w:t>
      </w:r>
      <w:r>
        <w:t>presentes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seu</w:t>
      </w:r>
      <w:r>
        <w:rPr>
          <w:spacing w:val="-9"/>
        </w:rPr>
        <w:t xml:space="preserve"> </w:t>
      </w:r>
      <w:r>
        <w:t>tempo,</w:t>
      </w:r>
      <w:r>
        <w:rPr>
          <w:spacing w:val="-9"/>
        </w:rPr>
        <w:t xml:space="preserve"> </w:t>
      </w:r>
      <w:r>
        <w:t>suas</w:t>
      </w:r>
      <w:r>
        <w:rPr>
          <w:spacing w:val="-9"/>
        </w:rPr>
        <w:t xml:space="preserve"> </w:t>
      </w:r>
      <w:r>
        <w:t>consequências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necessidades</w:t>
      </w:r>
      <w:r>
        <w:rPr>
          <w:spacing w:val="-9"/>
        </w:rPr>
        <w:t xml:space="preserve"> </w:t>
      </w:r>
      <w:r>
        <w:t>impostas</w:t>
      </w:r>
      <w:r>
        <w:rPr>
          <w:spacing w:val="-9"/>
        </w:rPr>
        <w:t xml:space="preserve"> </w:t>
      </w:r>
      <w:r>
        <w:t>pela relação entre indivíduo, sociedade e ambiente.</w:t>
      </w:r>
    </w:p>
    <w:p w14:paraId="064549AE" w14:textId="77777777" w:rsidR="00242630" w:rsidRDefault="00DF37DC">
      <w:pPr>
        <w:pStyle w:val="Corpodetexto"/>
        <w:spacing w:before="115" w:line="326" w:lineRule="auto"/>
        <w:ind w:right="128" w:firstLine="737"/>
        <w:jc w:val="both"/>
      </w:pPr>
      <w:r>
        <w:rPr>
          <w:w w:val="95"/>
        </w:rPr>
        <w:t>Este objeto de estudo exige uma abordagem in</w:t>
      </w:r>
      <w:r>
        <w:rPr>
          <w:w w:val="95"/>
        </w:rPr>
        <w:t xml:space="preserve">terdisciplinar por incluir elementos determinados </w:t>
      </w:r>
      <w:r>
        <w:t>por condições diversas, especificamente: as relações entre as idiossincrasias individuais, campo subjetivo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embasa</w:t>
      </w:r>
      <w:r>
        <w:rPr>
          <w:spacing w:val="-15"/>
        </w:rPr>
        <w:t xml:space="preserve"> </w:t>
      </w:r>
      <w:r>
        <w:t>nas</w:t>
      </w:r>
      <w:r>
        <w:rPr>
          <w:spacing w:val="-15"/>
        </w:rPr>
        <w:t xml:space="preserve"> </w:t>
      </w:r>
      <w:r>
        <w:t>discussões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psicologia;</w:t>
      </w:r>
      <w:r>
        <w:rPr>
          <w:spacing w:val="-15"/>
        </w:rPr>
        <w:t xml:space="preserve"> </w:t>
      </w:r>
      <w:r>
        <w:t>inclui</w:t>
      </w:r>
      <w:r>
        <w:rPr>
          <w:spacing w:val="-15"/>
        </w:rPr>
        <w:t xml:space="preserve"> </w:t>
      </w:r>
      <w:r>
        <w:t>ademais</w:t>
      </w:r>
      <w:r>
        <w:rPr>
          <w:spacing w:val="-15"/>
        </w:rPr>
        <w:t xml:space="preserve"> </w:t>
      </w:r>
      <w:r>
        <w:t>elementos</w:t>
      </w:r>
      <w:r>
        <w:rPr>
          <w:spacing w:val="-15"/>
        </w:rPr>
        <w:t xml:space="preserve"> </w:t>
      </w:r>
      <w:r>
        <w:t>sócio-antropológicos, ao perceber como a linguagem e a educação determinam o processo de significação, o qual molda o entendimento</w:t>
      </w:r>
      <w:r>
        <w:rPr>
          <w:spacing w:val="-14"/>
        </w:rPr>
        <w:t xml:space="preserve"> </w:t>
      </w:r>
      <w:r>
        <w:t>contido</w:t>
      </w:r>
      <w:r>
        <w:rPr>
          <w:spacing w:val="-14"/>
        </w:rPr>
        <w:t xml:space="preserve"> </w:t>
      </w:r>
      <w:r>
        <w:t>nas</w:t>
      </w:r>
      <w:r>
        <w:rPr>
          <w:spacing w:val="-14"/>
        </w:rPr>
        <w:t xml:space="preserve"> </w:t>
      </w:r>
      <w:r>
        <w:t>representações</w:t>
      </w:r>
      <w:r>
        <w:rPr>
          <w:spacing w:val="-14"/>
        </w:rPr>
        <w:t xml:space="preserve"> </w:t>
      </w:r>
      <w:r>
        <w:t>sociais;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finalmente,</w:t>
      </w:r>
      <w:r>
        <w:rPr>
          <w:spacing w:val="-14"/>
        </w:rPr>
        <w:t xml:space="preserve"> </w:t>
      </w:r>
      <w:r>
        <w:t>elementos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sócio-ambiental, onde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entendimento</w:t>
      </w:r>
      <w:r>
        <w:rPr>
          <w:spacing w:val="-7"/>
        </w:rPr>
        <w:t xml:space="preserve"> </w:t>
      </w:r>
      <w:r>
        <w:t>acerca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elemen</w:t>
      </w:r>
      <w:r>
        <w:t>tos</w:t>
      </w:r>
      <w:r>
        <w:rPr>
          <w:spacing w:val="-7"/>
        </w:rPr>
        <w:t xml:space="preserve"> </w:t>
      </w:r>
      <w:r>
        <w:t>naturais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ambiente,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historicidade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desdobramentos da sua interação com a sociedade são destacados. O ambiente escolar se apresenta então como locus onde as representações e os saberes reificados competem pela legitimidade. A construção de um pro</w:t>
      </w:r>
      <w:r>
        <w:t xml:space="preserve">duto educacional capaz de interpretar as determinações presentes em tal objeto interdisciplinar </w:t>
      </w:r>
      <w:commentRangeStart w:id="5"/>
      <w:r>
        <w:t>é proposta e esta</w:t>
      </w:r>
      <w:commentRangeEnd w:id="5"/>
      <w:r w:rsidR="00EB5BFD">
        <w:rPr>
          <w:rStyle w:val="Refdecomentrio"/>
        </w:rPr>
        <w:commentReference w:id="5"/>
      </w:r>
      <w:r>
        <w:t xml:space="preserve"> pretende mediar entendimentos ambientais e tecnológicos e apresentá-los ao corpo discente do Novo Ensino Médio.</w:t>
      </w:r>
    </w:p>
    <w:p w14:paraId="064549AF" w14:textId="77777777" w:rsidR="00242630" w:rsidRDefault="00242630">
      <w:pPr>
        <w:pStyle w:val="Corpodetexto"/>
        <w:spacing w:before="10"/>
        <w:ind w:left="0"/>
        <w:rPr>
          <w:sz w:val="33"/>
        </w:rPr>
      </w:pPr>
    </w:p>
    <w:p w14:paraId="064549B0" w14:textId="77777777" w:rsidR="00242630" w:rsidRDefault="00DF37DC">
      <w:pPr>
        <w:pStyle w:val="Ttulo2"/>
        <w:numPr>
          <w:ilvl w:val="1"/>
          <w:numId w:val="2"/>
        </w:numPr>
        <w:tabs>
          <w:tab w:val="left" w:pos="818"/>
          <w:tab w:val="left" w:pos="819"/>
        </w:tabs>
      </w:pPr>
      <w:bookmarkStart w:id="6" w:name="O_papel_da_educação_em_Durkheim_e_Moscov"/>
      <w:bookmarkEnd w:id="6"/>
      <w:commentRangeStart w:id="7"/>
      <w:r>
        <w:t>O</w:t>
      </w:r>
      <w:r>
        <w:rPr>
          <w:spacing w:val="13"/>
        </w:rPr>
        <w:t xml:space="preserve"> </w:t>
      </w:r>
      <w:r>
        <w:t>papel</w:t>
      </w:r>
      <w:r>
        <w:rPr>
          <w:spacing w:val="13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educação</w:t>
      </w:r>
      <w:r>
        <w:rPr>
          <w:spacing w:val="13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Durkhe</w:t>
      </w:r>
      <w:r>
        <w:t>im</w:t>
      </w:r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Moscovici</w:t>
      </w:r>
      <w:commentRangeEnd w:id="7"/>
      <w:r w:rsidR="00612D24">
        <w:rPr>
          <w:rStyle w:val="Refdecomentrio"/>
          <w:rFonts w:ascii="Times New Roman" w:eastAsia="Times New Roman" w:hAnsi="Times New Roman" w:cs="Times New Roman"/>
        </w:rPr>
        <w:commentReference w:id="7"/>
      </w:r>
    </w:p>
    <w:p w14:paraId="064549B1" w14:textId="29D8D8DC" w:rsidR="00242630" w:rsidRDefault="00DF37DC">
      <w:pPr>
        <w:pStyle w:val="Corpodetexto"/>
        <w:spacing w:before="247" w:line="326" w:lineRule="auto"/>
        <w:ind w:right="118" w:firstLine="737"/>
        <w:jc w:val="both"/>
      </w:pPr>
      <w:r>
        <w:t xml:space="preserve">O papel </w:t>
      </w:r>
      <w:commentRangeStart w:id="8"/>
      <w:r>
        <w:t>irresistível</w:t>
      </w:r>
      <w:commentRangeEnd w:id="8"/>
      <w:r w:rsidR="003F0144">
        <w:rPr>
          <w:rStyle w:val="Refdecomentrio"/>
        </w:rPr>
        <w:commentReference w:id="8"/>
      </w:r>
      <w:hyperlink w:anchor="_bookmark2" w:history="1">
        <w:r>
          <w:rPr>
            <w:color w:val="2804C2"/>
            <w:vertAlign w:val="superscript"/>
          </w:rPr>
          <w:t>2</w:t>
        </w:r>
      </w:hyperlink>
      <w:r>
        <w:rPr>
          <w:color w:val="2804C2"/>
        </w:rPr>
        <w:t xml:space="preserve"> </w:t>
      </w:r>
      <w:r>
        <w:t xml:space="preserve">das instituições escolares foi apresentado por </w:t>
      </w:r>
      <w:del w:id="9" w:author="Júnior Magalhães" w:date="2022-06-29T15:11:00Z">
        <w:r w:rsidDel="00CA2F55">
          <w:delText>(</w:delText>
        </w:r>
        <w:r w:rsidDel="00CA2F55">
          <w:fldChar w:fldCharType="begin"/>
        </w:r>
        <w:r w:rsidDel="00CA2F55">
          <w:delInstrText>HYPERLINK \l "_bookmark50"</w:delInstrText>
        </w:r>
        <w:r w:rsidDel="00CA2F55">
          <w:fldChar w:fldCharType="separate"/>
        </w:r>
        <w:r w:rsidDel="00CA2F55">
          <w:rPr>
            <w:color w:val="2804C2"/>
          </w:rPr>
          <w:delText>DURKHEIM</w:delText>
        </w:r>
        <w:r w:rsidDel="00CA2F55">
          <w:rPr>
            <w:color w:val="2804C2"/>
          </w:rPr>
          <w:fldChar w:fldCharType="end"/>
        </w:r>
        <w:r w:rsidDel="00CA2F55">
          <w:delText xml:space="preserve">, </w:delText>
        </w:r>
        <w:r w:rsidDel="00CA2F55">
          <w:fldChar w:fldCharType="begin"/>
        </w:r>
        <w:r w:rsidDel="00CA2F55">
          <w:delInstrText>HYPERLINK \l "_bookmark50"</w:delInstrText>
        </w:r>
        <w:r w:rsidDel="00CA2F55">
          <w:fldChar w:fldCharType="separate"/>
        </w:r>
        <w:r w:rsidDel="00CA2F55">
          <w:rPr>
            <w:color w:val="2804C2"/>
          </w:rPr>
          <w:delText>2007</w:delText>
        </w:r>
        <w:r w:rsidDel="00CA2F55">
          <w:rPr>
            <w:color w:val="2804C2"/>
          </w:rPr>
          <w:fldChar w:fldCharType="end"/>
        </w:r>
        <w:r w:rsidDel="00CA2F55">
          <w:delText>)</w:delText>
        </w:r>
      </w:del>
      <w:ins w:id="10" w:author="Júnior Magalhães" w:date="2022-06-29T15:11:00Z">
        <w:r w:rsidR="00CA2F55">
          <w:t>Durkheim (2007)</w:t>
        </w:r>
      </w:ins>
      <w:r>
        <w:t xml:space="preserve"> en</w:t>
      </w:r>
      <w:del w:id="11" w:author="Júnior Magalhães" w:date="2022-06-29T15:11:00Z">
        <w:r w:rsidDel="00CA2F55">
          <w:delText xml:space="preserve">- </w:delText>
        </w:r>
      </w:del>
      <w:r>
        <w:t xml:space="preserve">quanto ferramenta para a realização de duas dimensões contraditórias da vida humana. A primeira destas possui âmbito mais genérico e percebe a necessidade de um desenvolvimento harmonioso </w:t>
      </w:r>
      <w:r>
        <w:t>entre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indivíduo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exterioridades.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advém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argumento</w:t>
      </w:r>
      <w:r>
        <w:rPr>
          <w:spacing w:val="-3"/>
        </w:rPr>
        <w:t xml:space="preserve"> </w:t>
      </w:r>
      <w:r>
        <w:t>focado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caráter específico da interação entre o indivíduo e sociedade, fato que se manifesta na unicidade de suas aptidões,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estas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desenvolvem,</w:t>
      </w:r>
      <w:r>
        <w:rPr>
          <w:spacing w:val="-13"/>
        </w:rPr>
        <w:t xml:space="preserve"> </w:t>
      </w:r>
      <w:r>
        <w:t>absorvem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criam</w:t>
      </w:r>
      <w:r>
        <w:rPr>
          <w:spacing w:val="-13"/>
        </w:rPr>
        <w:t xml:space="preserve"> </w:t>
      </w:r>
      <w:r>
        <w:t>conhec</w:t>
      </w:r>
      <w:r>
        <w:t>imentos</w:t>
      </w:r>
      <w:r>
        <w:rPr>
          <w:spacing w:val="-13"/>
        </w:rPr>
        <w:t xml:space="preserve"> </w:t>
      </w:r>
      <w:r>
        <w:t>socialmente</w:t>
      </w:r>
      <w:r>
        <w:rPr>
          <w:spacing w:val="-13"/>
        </w:rPr>
        <w:t xml:space="preserve"> </w:t>
      </w:r>
      <w:r>
        <w:t>úteis.</w:t>
      </w:r>
      <w:r>
        <w:rPr>
          <w:spacing w:val="-12"/>
        </w:rPr>
        <w:t xml:space="preserve"> </w:t>
      </w:r>
      <w:r>
        <w:t xml:space="preserve">Percebe-se </w:t>
      </w:r>
      <w:r>
        <w:rPr>
          <w:w w:val="95"/>
        </w:rPr>
        <w:t xml:space="preserve">aqui o inicio de um argumento para refutar primeiramente, o entendimento Kantiano acerca da busca da perfeição estática e harmoniosa desejável para vida humana, e que também visa refutar o entendimento </w:t>
      </w:r>
      <w:r>
        <w:t>complementar dad</w:t>
      </w:r>
      <w:r>
        <w:t>o pela abordagem utilitarista, centrada na busca individualista da felicidade.</w:t>
      </w:r>
    </w:p>
    <w:p w14:paraId="064549B2" w14:textId="77777777" w:rsidR="00242630" w:rsidRDefault="00DF37DC">
      <w:pPr>
        <w:pStyle w:val="Corpodetexto"/>
        <w:spacing w:before="116"/>
        <w:ind w:left="878"/>
        <w:jc w:val="both"/>
      </w:pPr>
      <w:r>
        <w:t>Tal</w:t>
      </w:r>
      <w:r>
        <w:rPr>
          <w:spacing w:val="-3"/>
        </w:rPr>
        <w:t xml:space="preserve"> </w:t>
      </w:r>
      <w:r>
        <w:t>esforço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Durkheim</w:t>
      </w:r>
      <w:r>
        <w:rPr>
          <w:spacing w:val="-2"/>
        </w:rPr>
        <w:t xml:space="preserve"> </w:t>
      </w:r>
      <w:r>
        <w:t>pois</w:t>
      </w:r>
      <w:r>
        <w:rPr>
          <w:spacing w:val="-3"/>
        </w:rPr>
        <w:t xml:space="preserve"> </w:t>
      </w:r>
      <w:r>
        <w:t>este,</w:t>
      </w:r>
      <w:r>
        <w:rPr>
          <w:spacing w:val="-1"/>
        </w:rPr>
        <w:t xml:space="preserve"> </w:t>
      </w:r>
      <w:r>
        <w:t>embora</w:t>
      </w:r>
      <w:r>
        <w:rPr>
          <w:spacing w:val="-3"/>
        </w:rPr>
        <w:t xml:space="preserve"> </w:t>
      </w:r>
      <w:r>
        <w:t>tenha</w:t>
      </w:r>
      <w:r>
        <w:rPr>
          <w:spacing w:val="-2"/>
        </w:rPr>
        <w:t xml:space="preserve"> </w:t>
      </w:r>
      <w:r>
        <w:t>percebido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apriorismos</w:t>
      </w:r>
    </w:p>
    <w:p w14:paraId="064549B3" w14:textId="77777777" w:rsidR="00242630" w:rsidRDefault="00DF37DC">
      <w:pPr>
        <w:pStyle w:val="Corpodetexto"/>
        <w:spacing w:before="3"/>
        <w:ind w:left="0"/>
        <w:rPr>
          <w:sz w:val="9"/>
        </w:rPr>
      </w:pPr>
      <w:r>
        <w:pict w14:anchorId="06454A86">
          <v:shape id="docshape2" o:spid="_x0000_s2059" style="position:absolute;margin-left:57.05pt;margin-top:6.55pt;width:192.5pt;height:.1pt;z-index:-15728640;mso-wrap-distance-left:0;mso-wrap-distance-right:0;mso-position-horizontal-relative:page" coordorigin="1141,131" coordsize="3850,0" path="m1141,131r3850,e" filled="f" strokeweight=".14042mm">
            <v:path arrowok="t"/>
            <w10:wrap type="topAndBottom" anchorx="page"/>
          </v:shape>
        </w:pict>
      </w:r>
    </w:p>
    <w:p w14:paraId="064549B4" w14:textId="77777777" w:rsidR="00242630" w:rsidRDefault="00DF37DC">
      <w:pPr>
        <w:tabs>
          <w:tab w:val="left" w:pos="421"/>
        </w:tabs>
        <w:spacing w:before="18"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1</w:t>
      </w:r>
      <w:r>
        <w:rPr>
          <w:position w:val="7"/>
          <w:sz w:val="14"/>
        </w:rPr>
        <w:tab/>
      </w:r>
      <w:bookmarkStart w:id="12" w:name="_bookmark1"/>
      <w:bookmarkStart w:id="13" w:name="_bookmark2"/>
      <w:bookmarkEnd w:id="12"/>
      <w:bookmarkEnd w:id="13"/>
      <w:r>
        <w:rPr>
          <w:sz w:val="20"/>
        </w:rPr>
        <w:t>(</w:t>
      </w:r>
      <w:hyperlink w:anchor="_bookmark60" w:history="1">
        <w:r>
          <w:rPr>
            <w:color w:val="2804C2"/>
            <w:sz w:val="20"/>
          </w:rPr>
          <w:t>LEFF</w:t>
        </w:r>
      </w:hyperlink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hyperlink w:anchor="_bookmark60" w:history="1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p.35)</w:t>
      </w:r>
    </w:p>
    <w:p w14:paraId="064549B5" w14:textId="77777777" w:rsidR="00242630" w:rsidRDefault="00DF37DC">
      <w:pPr>
        <w:tabs>
          <w:tab w:val="left" w:pos="421"/>
        </w:tabs>
        <w:spacing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2</w:t>
      </w:r>
      <w:r>
        <w:rPr>
          <w:position w:val="7"/>
          <w:sz w:val="14"/>
        </w:rPr>
        <w:tab/>
      </w:r>
      <w:r>
        <w:rPr>
          <w:sz w:val="20"/>
        </w:rPr>
        <w:t>(</w:t>
      </w:r>
      <w:hyperlink w:anchor="_bookmark50" w:history="1">
        <w:r>
          <w:rPr>
            <w:color w:val="2804C2"/>
            <w:sz w:val="20"/>
          </w:rPr>
          <w:t>DURKHEIM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50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p.47)</w:t>
      </w:r>
    </w:p>
    <w:p w14:paraId="064549B6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960" w:right="980" w:bottom="740" w:left="1000" w:header="0" w:footer="546" w:gutter="0"/>
          <w:cols w:space="720"/>
        </w:sectPr>
      </w:pPr>
    </w:p>
    <w:p w14:paraId="064549B7" w14:textId="42FB89C9" w:rsidR="00242630" w:rsidRDefault="00DF37DC">
      <w:pPr>
        <w:pStyle w:val="Corpodetexto"/>
        <w:spacing w:before="71" w:line="326" w:lineRule="auto"/>
        <w:ind w:right="128"/>
        <w:jc w:val="both"/>
      </w:pPr>
      <w:bookmarkStart w:id="14" w:name="_bookmark3"/>
      <w:bookmarkEnd w:id="14"/>
      <w:r>
        <w:lastRenderedPageBreak/>
        <w:t>que operavam na filosofia que o antecedeu, acabou por tratar a educação como uma ferramenta da sociedade que busca ger</w:t>
      </w:r>
      <w:r>
        <w:t xml:space="preserve">ar a conformidade. Característica </w:t>
      </w:r>
      <w:r w:rsidRPr="001D11F1">
        <w:rPr>
          <w:highlight w:val="yellow"/>
          <w:rPrChange w:id="15" w:author="Júnior Magalhães" w:date="2022-06-29T15:12:00Z">
            <w:rPr/>
          </w:rPrChange>
        </w:rPr>
        <w:t>esta que</w:t>
      </w:r>
      <w:r>
        <w:t xml:space="preserve"> converge com a natureza estática do apriorismo Kantiano já citado, apriorismo </w:t>
      </w:r>
      <w:r w:rsidRPr="001D11F1">
        <w:rPr>
          <w:highlight w:val="yellow"/>
          <w:rPrChange w:id="16" w:author="Júnior Magalhães" w:date="2022-06-29T15:13:00Z">
            <w:rPr/>
          </w:rPrChange>
        </w:rPr>
        <w:t>este que</w:t>
      </w:r>
      <w:r>
        <w:t xml:space="preserve"> foi transmitido para Durkheim através da sua incorporação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elementos</w:t>
      </w:r>
      <w:r>
        <w:rPr>
          <w:spacing w:val="33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t>tradição</w:t>
      </w:r>
      <w:r>
        <w:rPr>
          <w:spacing w:val="31"/>
        </w:rPr>
        <w:t xml:space="preserve"> </w:t>
      </w:r>
      <w:r>
        <w:t>positivista.</w:t>
      </w:r>
      <w:r>
        <w:rPr>
          <w:spacing w:val="31"/>
        </w:rPr>
        <w:t xml:space="preserve"> </w:t>
      </w:r>
      <w:r>
        <w:t>Percebe-se</w:t>
      </w:r>
      <w:ins w:id="17" w:author="Júnior Magalhães" w:date="2022-06-29T15:13:00Z">
        <w:r w:rsidR="004A2D7D">
          <w:t>,</w:t>
        </w:r>
      </w:ins>
      <w:r>
        <w:rPr>
          <w:spacing w:val="33"/>
        </w:rPr>
        <w:t xml:space="preserve"> </w:t>
      </w:r>
      <w:r>
        <w:t>portanto</w:t>
      </w:r>
      <w:ins w:id="18" w:author="Júnior Magalhães" w:date="2022-06-29T15:13:00Z">
        <w:r w:rsidR="004A2D7D">
          <w:t>,</w:t>
        </w:r>
      </w:ins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intenção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entender a educação enquanto entidade estática, fato que se destaca no caráter intergeracional dado pela coexistência</w:t>
      </w:r>
      <w:hyperlink w:anchor="_bookmark4" w:history="1">
        <w:r>
          <w:rPr>
            <w:color w:val="2804C2"/>
            <w:vertAlign w:val="superscript"/>
          </w:rPr>
          <w:t>3</w:t>
        </w:r>
      </w:hyperlink>
      <w:r>
        <w:rPr>
          <w:color w:val="2804C2"/>
        </w:rPr>
        <w:t xml:space="preserve"> </w:t>
      </w:r>
      <w:r>
        <w:t>entre jovens e adultos; estes, q</w:t>
      </w:r>
      <w:r>
        <w:t>uando apresentados de forma dicotômica e antagônica, ressaltam uma das tensões existentes dentro do ambiente educacional, onde a educação passa a ser percebida pelo autor como a portadora de um cânone, uma entidade estática que modela a sempre presente</w:t>
      </w:r>
      <w:r>
        <w:rPr>
          <w:spacing w:val="-3"/>
        </w:rPr>
        <w:t xml:space="preserve"> </w:t>
      </w:r>
      <w:r>
        <w:t>des</w:t>
      </w:r>
      <w:r>
        <w:t>ordem</w:t>
      </w:r>
      <w:r>
        <w:rPr>
          <w:spacing w:val="-3"/>
        </w:rPr>
        <w:t xml:space="preserve"> </w:t>
      </w:r>
      <w:r>
        <w:t>social.</w:t>
      </w:r>
      <w:r>
        <w:rPr>
          <w:spacing w:val="-3"/>
        </w:rPr>
        <w:t xml:space="preserve"> </w:t>
      </w:r>
      <w:r>
        <w:t>Acerca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característica</w:t>
      </w:r>
      <w:r>
        <w:rPr>
          <w:spacing w:val="-3"/>
        </w:rPr>
        <w:t xml:space="preserve"> </w:t>
      </w:r>
      <w:r>
        <w:t>ordenadora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educação</w:t>
      </w:r>
      <w:ins w:id="19" w:author="Júnior Magalhães" w:date="2022-06-29T15:13:00Z">
        <w:r w:rsidR="00362438">
          <w:t>,</w:t>
        </w:r>
      </w:ins>
      <w:r>
        <w:rPr>
          <w:spacing w:val="-3"/>
        </w:rPr>
        <w:t xml:space="preserve"> </w:t>
      </w:r>
      <w:del w:id="20" w:author="Júnior Magalhães" w:date="2022-06-29T15:14:00Z">
        <w:r w:rsidDel="00362438">
          <w:delText>(</w:delText>
        </w:r>
        <w:r w:rsidDel="00362438">
          <w:fldChar w:fldCharType="begin"/>
        </w:r>
        <w:r w:rsidDel="00362438">
          <w:delInstrText>HYPERLINK \l "_bookmark64"</w:delInstrText>
        </w:r>
        <w:r w:rsidDel="00362438">
          <w:fldChar w:fldCharType="separate"/>
        </w:r>
        <w:r w:rsidDel="00362438">
          <w:rPr>
            <w:color w:val="2804C2"/>
          </w:rPr>
          <w:delText>MOSCOVICI</w:delText>
        </w:r>
        <w:r w:rsidDel="00362438">
          <w:rPr>
            <w:color w:val="2804C2"/>
          </w:rPr>
          <w:fldChar w:fldCharType="end"/>
        </w:r>
        <w:r w:rsidDel="00362438">
          <w:delText>,</w:delText>
        </w:r>
        <w:r w:rsidDel="00362438">
          <w:rPr>
            <w:spacing w:val="-3"/>
          </w:rPr>
          <w:delText xml:space="preserve"> </w:delText>
        </w:r>
        <w:r w:rsidDel="00362438">
          <w:fldChar w:fldCharType="begin"/>
        </w:r>
        <w:r w:rsidDel="00362438">
          <w:delInstrText>HYPERLINK \l "_bookmark64"</w:delInstrText>
        </w:r>
        <w:r w:rsidDel="00362438">
          <w:fldChar w:fldCharType="separate"/>
        </w:r>
        <w:r w:rsidDel="00362438">
          <w:rPr>
            <w:color w:val="2804C2"/>
          </w:rPr>
          <w:delText>2007</w:delText>
        </w:r>
        <w:r w:rsidDel="00362438">
          <w:rPr>
            <w:color w:val="2804C2"/>
          </w:rPr>
          <w:fldChar w:fldCharType="end"/>
        </w:r>
        <w:r w:rsidDel="00362438">
          <w:delText xml:space="preserve">, p.30) </w:delText>
        </w:r>
      </w:del>
      <w:ins w:id="21" w:author="Júnior Magalhães" w:date="2022-06-29T15:14:00Z">
        <w:r w:rsidR="00362438">
          <w:t xml:space="preserve">Moscovici (2007, p.30) </w:t>
        </w:r>
      </w:ins>
      <w:r>
        <w:t xml:space="preserve">estende tal discussão e incorpora os elementos da psicologia ao destacar a importância que a cognição e seus vieses possuem, sendo que estes determinam parte do entendimento idiossincrático </w:t>
      </w:r>
      <w:r>
        <w:rPr>
          <w:spacing w:val="-2"/>
        </w:rPr>
        <w:t>sobre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realidade</w:t>
      </w:r>
      <w:r>
        <w:rPr>
          <w:spacing w:val="-6"/>
        </w:rPr>
        <w:t xml:space="preserve"> </w:t>
      </w:r>
      <w:r>
        <w:rPr>
          <w:spacing w:val="-2"/>
        </w:rPr>
        <w:t>exterior</w:t>
      </w:r>
      <w:r>
        <w:rPr>
          <w:spacing w:val="-6"/>
        </w:rPr>
        <w:t xml:space="preserve"> </w:t>
      </w:r>
      <w:r>
        <w:rPr>
          <w:spacing w:val="-2"/>
        </w:rPr>
        <w:t>ao</w:t>
      </w:r>
      <w:r>
        <w:rPr>
          <w:spacing w:val="-6"/>
        </w:rPr>
        <w:t xml:space="preserve"> </w:t>
      </w:r>
      <w:r>
        <w:rPr>
          <w:spacing w:val="-2"/>
        </w:rPr>
        <w:t>indivíduo.</w:t>
      </w:r>
      <w:r>
        <w:rPr>
          <w:spacing w:val="-6"/>
        </w:rPr>
        <w:t xml:space="preserve"> </w:t>
      </w:r>
      <w:r>
        <w:rPr>
          <w:spacing w:val="-2"/>
        </w:rPr>
        <w:t>Para</w:t>
      </w:r>
      <w:r>
        <w:rPr>
          <w:spacing w:val="-6"/>
        </w:rPr>
        <w:t xml:space="preserve"> </w:t>
      </w:r>
      <w:r>
        <w:rPr>
          <w:spacing w:val="-2"/>
        </w:rPr>
        <w:t>tanto</w:t>
      </w:r>
      <w:r>
        <w:rPr>
          <w:spacing w:val="-5"/>
        </w:rPr>
        <w:t xml:space="preserve"> </w:t>
      </w:r>
      <w:r>
        <w:rPr>
          <w:spacing w:val="-2"/>
        </w:rPr>
        <w:t>destaca-se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importância</w:t>
      </w:r>
      <w:r>
        <w:rPr>
          <w:spacing w:val="-5"/>
        </w:rPr>
        <w:t xml:space="preserve"> </w:t>
      </w:r>
      <w:r>
        <w:rPr>
          <w:spacing w:val="-2"/>
        </w:rPr>
        <w:t>da</w:t>
      </w:r>
      <w:r>
        <w:rPr>
          <w:spacing w:val="-6"/>
        </w:rPr>
        <w:t xml:space="preserve"> </w:t>
      </w:r>
      <w:r>
        <w:rPr>
          <w:spacing w:val="-2"/>
        </w:rPr>
        <w:t>capacidade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 xml:space="preserve">processar </w:t>
      </w:r>
      <w:r>
        <w:t>e</w:t>
      </w:r>
      <w:r>
        <w:rPr>
          <w:spacing w:val="-15"/>
        </w:rPr>
        <w:t xml:space="preserve"> </w:t>
      </w:r>
      <w:r>
        <w:t>organizar</w:t>
      </w:r>
      <w:r>
        <w:rPr>
          <w:spacing w:val="-15"/>
        </w:rPr>
        <w:t xml:space="preserve"> </w:t>
      </w:r>
      <w:r>
        <w:t>informações</w:t>
      </w:r>
      <w:r>
        <w:rPr>
          <w:spacing w:val="-15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exterioridade,</w:t>
      </w:r>
      <w:r>
        <w:rPr>
          <w:spacing w:val="-15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esforço</w:t>
      </w:r>
      <w:r>
        <w:rPr>
          <w:spacing w:val="-15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necessário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indivíduo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defina</w:t>
      </w:r>
      <w:r>
        <w:rPr>
          <w:spacing w:val="-15"/>
        </w:rPr>
        <w:t xml:space="preserve"> </w:t>
      </w:r>
      <w:r>
        <w:t>e não se perca no ruído das externalidades que o cerca.</w:t>
      </w:r>
    </w:p>
    <w:p w14:paraId="064549B8" w14:textId="77777777" w:rsidR="00242630" w:rsidRDefault="00DF37DC">
      <w:pPr>
        <w:pStyle w:val="Corpodetexto"/>
        <w:spacing w:before="117" w:line="326" w:lineRule="auto"/>
        <w:ind w:right="128" w:firstLine="737"/>
        <w:jc w:val="both"/>
      </w:pPr>
      <w:r>
        <w:t>Ao argumentar sobre o papel da cog</w:t>
      </w:r>
      <w:r>
        <w:t>nição na elaboração das representações sociais, o autor destaca</w:t>
      </w:r>
      <w:r>
        <w:rPr>
          <w:spacing w:val="-15"/>
        </w:rPr>
        <w:t xml:space="preserve"> </w:t>
      </w:r>
      <w:r>
        <w:t>três</w:t>
      </w:r>
      <w:r>
        <w:rPr>
          <w:spacing w:val="-15"/>
        </w:rPr>
        <w:t xml:space="preserve"> </w:t>
      </w:r>
      <w:r>
        <w:t>elementos</w:t>
      </w:r>
      <w:hyperlink w:anchor="_bookmark5" w:history="1">
        <w:r>
          <w:rPr>
            <w:color w:val="2804C2"/>
            <w:vertAlign w:val="superscript"/>
          </w:rPr>
          <w:t>4</w:t>
        </w:r>
      </w:hyperlink>
      <w:r>
        <w:rPr>
          <w:color w:val="2804C2"/>
          <w:spacing w:val="-15"/>
        </w:rPr>
        <w:t xml:space="preserve"> </w:t>
      </w:r>
      <w:r>
        <w:t>capazes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relacionarem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aparência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realidade,</w:t>
      </w:r>
      <w:r>
        <w:rPr>
          <w:spacing w:val="-15"/>
        </w:rPr>
        <w:t xml:space="preserve"> </w:t>
      </w:r>
      <w:r>
        <w:t>sendo</w:t>
      </w:r>
      <w:r>
        <w:rPr>
          <w:spacing w:val="-15"/>
        </w:rPr>
        <w:t xml:space="preserve"> </w:t>
      </w:r>
      <w:r>
        <w:t>estes: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vício</w:t>
      </w:r>
      <w:r>
        <w:rPr>
          <w:spacing w:val="-15"/>
        </w:rPr>
        <w:t xml:space="preserve"> </w:t>
      </w:r>
      <w:r>
        <w:t>causado pela</w:t>
      </w:r>
      <w:r>
        <w:rPr>
          <w:spacing w:val="-15"/>
        </w:rPr>
        <w:t xml:space="preserve"> </w:t>
      </w:r>
      <w:r>
        <w:t>normalização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induz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invisibilidade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elementos</w:t>
      </w:r>
      <w:r>
        <w:rPr>
          <w:spacing w:val="-15"/>
        </w:rPr>
        <w:t xml:space="preserve"> </w:t>
      </w:r>
      <w:r>
        <w:t>sociais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naturais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compõem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realidade exterior; a naturalização e incorporação acrítica de elementos factuais exteriores ao indivíduo e, </w:t>
      </w:r>
      <w:r>
        <w:rPr>
          <w:w w:val="95"/>
        </w:rPr>
        <w:t>finalmente; a determinação imposta pela conformi</w:t>
      </w:r>
      <w:r>
        <w:rPr>
          <w:w w:val="95"/>
        </w:rPr>
        <w:t xml:space="preserve">dade exigida pelo contexto social. O distanciamento </w:t>
      </w:r>
      <w:r>
        <w:t>entre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realidade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realidade</w:t>
      </w:r>
      <w:r>
        <w:rPr>
          <w:spacing w:val="-12"/>
        </w:rPr>
        <w:t xml:space="preserve"> </w:t>
      </w:r>
      <w:r>
        <w:t>apreendida</w:t>
      </w:r>
      <w:r>
        <w:rPr>
          <w:spacing w:val="-12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indivíduo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apresenta</w:t>
      </w:r>
      <w:r>
        <w:rPr>
          <w:spacing w:val="-12"/>
        </w:rPr>
        <w:t xml:space="preserve"> </w:t>
      </w:r>
      <w:r>
        <w:t>então,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campo</w:t>
      </w:r>
      <w:r>
        <w:rPr>
          <w:spacing w:val="-12"/>
        </w:rPr>
        <w:t xml:space="preserve"> </w:t>
      </w:r>
      <w:r>
        <w:t>para a mediação das representações sociais, locus onde estas operam através dos elementos simbólicos consen</w:t>
      </w:r>
      <w:r>
        <w:t>suais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construídos</w:t>
      </w:r>
      <w:r>
        <w:rPr>
          <w:spacing w:val="-1"/>
        </w:rPr>
        <w:t xml:space="preserve"> </w:t>
      </w:r>
      <w:r>
        <w:t>historicamente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exterioridade</w:t>
      </w:r>
      <w:r>
        <w:rPr>
          <w:spacing w:val="-1"/>
        </w:rPr>
        <w:t xml:space="preserve"> </w:t>
      </w:r>
      <w:r>
        <w:t>social.</w:t>
      </w:r>
      <w:r>
        <w:rPr>
          <w:spacing w:val="-1"/>
        </w:rPr>
        <w:t xml:space="preserve"> </w:t>
      </w:r>
      <w:r>
        <w:t>Percebe-se</w:t>
      </w:r>
      <w:r>
        <w:rPr>
          <w:spacing w:val="-1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 xml:space="preserve">que </w:t>
      </w:r>
      <w:r>
        <w:rPr>
          <w:w w:val="95"/>
        </w:rPr>
        <w:t xml:space="preserve">estas representações mediam a compreensão de seu contexto e das interações possíveis com o ambiente natural. Logo, a inacessibilidade da realidade em si retoma o problema atendido pela função irresistível </w:t>
      </w:r>
      <w:r>
        <w:t>da educação. Pode-se concluir tal argumento ao se p</w:t>
      </w:r>
      <w:r>
        <w:t>erceber a educação enquanto esforço para a apropriação de um arcabouço de elementos simbólicos historicamente construídos.</w:t>
      </w:r>
    </w:p>
    <w:p w14:paraId="064549B9" w14:textId="33B2CEA4" w:rsidR="00242630" w:rsidRDefault="00DF37DC">
      <w:pPr>
        <w:pStyle w:val="Corpodetexto"/>
        <w:spacing w:before="116" w:line="326" w:lineRule="auto"/>
        <w:ind w:left="135" w:right="138" w:firstLine="743"/>
        <w:jc w:val="both"/>
      </w:pPr>
      <w:r>
        <w:pict w14:anchorId="06454A87">
          <v:shape id="docshape3" o:spid="_x0000_s2058" style="position:absolute;left:0;text-align:left;margin-left:57.05pt;margin-top:195.2pt;width:192.5pt;height:.1pt;z-index:-15728128;mso-wrap-distance-left:0;mso-wrap-distance-right:0;mso-position-horizontal-relative:page" coordorigin="1141,3904" coordsize="3850,0" path="m1141,3904r3850,e" filled="f" strokeweight=".14042mm">
            <v:path arrowok="t"/>
            <w10:wrap type="topAndBottom" anchorx="page"/>
          </v:shape>
        </w:pict>
      </w:r>
      <w:r>
        <w:rPr>
          <w:w w:val="95"/>
        </w:rPr>
        <w:t xml:space="preserve">Posteriormente, e visando superar tais limitações, destaca-se o entendimento de que a educação </w:t>
      </w:r>
      <w:r>
        <w:t xml:space="preserve">foi percebida por </w:t>
      </w:r>
      <w:ins w:id="22" w:author="Júnior Magalhães" w:date="2022-06-30T14:44:00Z">
        <w:r w:rsidR="006A2683">
          <w:t xml:space="preserve">Moscovici (2007) </w:t>
        </w:r>
      </w:ins>
      <w:del w:id="23" w:author="Júnior Magalhães" w:date="2022-06-30T14:44:00Z">
        <w:r w:rsidDel="006A2683">
          <w:delText>(</w:delText>
        </w:r>
        <w:r w:rsidDel="006A2683">
          <w:fldChar w:fldCharType="begin"/>
        </w:r>
        <w:r w:rsidDel="006A2683">
          <w:delInstrText>HYPERLINK \l "_b</w:delInstrText>
        </w:r>
        <w:r w:rsidDel="006A2683">
          <w:delInstrText>ookmark64"</w:delInstrText>
        </w:r>
        <w:r w:rsidDel="006A2683">
          <w:fldChar w:fldCharType="separate"/>
        </w:r>
        <w:r w:rsidDel="006A2683">
          <w:rPr>
            <w:color w:val="2804C2"/>
          </w:rPr>
          <w:delText>MOSCOVICI</w:delText>
        </w:r>
        <w:r w:rsidDel="006A2683">
          <w:rPr>
            <w:color w:val="2804C2"/>
          </w:rPr>
          <w:fldChar w:fldCharType="end"/>
        </w:r>
        <w:r w:rsidDel="006A2683">
          <w:delText xml:space="preserve">, </w:delText>
        </w:r>
        <w:r w:rsidDel="006A2683">
          <w:fldChar w:fldCharType="begin"/>
        </w:r>
        <w:r w:rsidDel="006A2683">
          <w:delInstrText>HYPERLINK \l "_bookmark64"</w:delInstrText>
        </w:r>
        <w:r w:rsidDel="006A2683">
          <w:fldChar w:fldCharType="separate"/>
        </w:r>
        <w:r w:rsidDel="006A2683">
          <w:rPr>
            <w:color w:val="2804C2"/>
          </w:rPr>
          <w:delText>2007</w:delText>
        </w:r>
        <w:r w:rsidDel="006A2683">
          <w:rPr>
            <w:color w:val="2804C2"/>
          </w:rPr>
          <w:fldChar w:fldCharType="end"/>
        </w:r>
        <w:r w:rsidDel="006A2683">
          <w:delText>, p.49)</w:delText>
        </w:r>
      </w:del>
      <w:r>
        <w:t xml:space="preserve"> como esforço de disseminação e construção do saber reificado;</w:t>
      </w:r>
      <w:r>
        <w:rPr>
          <w:spacing w:val="-7"/>
        </w:rPr>
        <w:t xml:space="preserve"> </w:t>
      </w:r>
      <w:r>
        <w:t>ademai</w:t>
      </w:r>
      <w:r>
        <w:t>s</w:t>
      </w:r>
      <w:r>
        <w:rPr>
          <w:spacing w:val="-7"/>
        </w:rPr>
        <w:t xml:space="preserve"> </w:t>
      </w:r>
      <w:r>
        <w:t>pode-se</w:t>
      </w:r>
      <w:r>
        <w:rPr>
          <w:spacing w:val="-7"/>
        </w:rPr>
        <w:t xml:space="preserve"> </w:t>
      </w:r>
      <w:r>
        <w:t>perceber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pretende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elemento</w:t>
      </w:r>
      <w:r>
        <w:rPr>
          <w:spacing w:val="-7"/>
        </w:rPr>
        <w:t xml:space="preserve"> </w:t>
      </w:r>
      <w:r>
        <w:t>referencial</w:t>
      </w:r>
      <w:r>
        <w:rPr>
          <w:spacing w:val="-7"/>
        </w:rPr>
        <w:t xml:space="preserve"> </w:t>
      </w:r>
      <w:r>
        <w:t>de normalidade</w:t>
      </w:r>
      <w:r>
        <w:rPr>
          <w:spacing w:val="-10"/>
        </w:rPr>
        <w:t xml:space="preserve"> </w:t>
      </w:r>
      <w:r>
        <w:t>científica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converge</w:t>
      </w:r>
      <w:r>
        <w:rPr>
          <w:spacing w:val="-10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análise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commentRangeStart w:id="24"/>
      <w:r>
        <w:t>(</w:t>
      </w:r>
      <w:hyperlink w:anchor="_bookmark58" w:history="1">
        <w:r>
          <w:rPr>
            <w:color w:val="2804C2"/>
          </w:rPr>
          <w:t>KUHN</w:t>
        </w:r>
      </w:hyperlink>
      <w:r>
        <w:t>,</w:t>
      </w:r>
      <w:r>
        <w:rPr>
          <w:spacing w:val="-10"/>
        </w:rPr>
        <w:t xml:space="preserve"> </w:t>
      </w:r>
      <w:hyperlink w:anchor="_bookmark58" w:history="1">
        <w:r>
          <w:rPr>
            <w:color w:val="2804C2"/>
          </w:rPr>
          <w:t>2012</w:t>
        </w:r>
      </w:hyperlink>
      <w:r>
        <w:t>),</w:t>
      </w:r>
      <w:r>
        <w:rPr>
          <w:spacing w:val="-10"/>
        </w:rPr>
        <w:t xml:space="preserve"> </w:t>
      </w:r>
      <w:commentRangeEnd w:id="24"/>
      <w:r w:rsidR="003F0144">
        <w:rPr>
          <w:rStyle w:val="Refdecomentrio"/>
        </w:rPr>
        <w:commentReference w:id="24"/>
      </w:r>
      <w:r>
        <w:t>capaz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orientar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mediações vividas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esforço</w:t>
      </w:r>
      <w:r>
        <w:rPr>
          <w:spacing w:val="-14"/>
        </w:rPr>
        <w:t xml:space="preserve"> </w:t>
      </w:r>
      <w:r>
        <w:t>coletivo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produção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conhecimento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qual</w:t>
      </w:r>
      <w:r>
        <w:rPr>
          <w:spacing w:val="-14"/>
        </w:rPr>
        <w:t xml:space="preserve"> </w:t>
      </w:r>
      <w:r>
        <w:t>pretende</w:t>
      </w:r>
      <w:r>
        <w:rPr>
          <w:spacing w:val="-14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socialmente e</w:t>
      </w:r>
      <w:r>
        <w:rPr>
          <w:spacing w:val="-10"/>
        </w:rPr>
        <w:t xml:space="preserve"> </w:t>
      </w:r>
      <w:r>
        <w:t>ambientalmente</w:t>
      </w:r>
      <w:r>
        <w:rPr>
          <w:spacing w:val="-10"/>
        </w:rPr>
        <w:t xml:space="preserve"> </w:t>
      </w:r>
      <w:r>
        <w:t>responsável.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autor</w:t>
      </w:r>
      <w:r>
        <w:rPr>
          <w:spacing w:val="-10"/>
        </w:rPr>
        <w:t xml:space="preserve"> </w:t>
      </w:r>
      <w:r>
        <w:t>destaca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fato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sociedade</w:t>
      </w:r>
      <w:r>
        <w:rPr>
          <w:spacing w:val="-10"/>
        </w:rPr>
        <w:t xml:space="preserve"> </w:t>
      </w:r>
      <w:r>
        <w:t>funcionar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pensante e produtor de conhecimentos, argumento compartilhado por Durkheim e presente em sua teoria das Instituições. Para tanto a distinção entre os tipos de conhecimento nos leva a perceber a divisão qu</w:t>
      </w:r>
      <w:r>
        <w:t>e existem nas duas formas do conhecimento, chamadas de universo consensual e universo reificado; acerca da distinção destes o autor afirma que:</w:t>
      </w:r>
    </w:p>
    <w:p w14:paraId="064549BA" w14:textId="77777777" w:rsidR="00242630" w:rsidRDefault="00DF37DC">
      <w:pPr>
        <w:tabs>
          <w:tab w:val="left" w:pos="421"/>
        </w:tabs>
        <w:spacing w:before="18"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3</w:t>
      </w:r>
      <w:r>
        <w:rPr>
          <w:position w:val="7"/>
          <w:sz w:val="14"/>
        </w:rPr>
        <w:tab/>
      </w:r>
      <w:bookmarkStart w:id="25" w:name="_bookmark4"/>
      <w:bookmarkStart w:id="26" w:name="_bookmark5"/>
      <w:bookmarkEnd w:id="25"/>
      <w:bookmarkEnd w:id="26"/>
      <w:r>
        <w:rPr>
          <w:sz w:val="20"/>
        </w:rPr>
        <w:t>(</w:t>
      </w:r>
      <w:hyperlink w:anchor="_bookmark50" w:history="1">
        <w:r>
          <w:rPr>
            <w:color w:val="2804C2"/>
            <w:sz w:val="20"/>
          </w:rPr>
          <w:t>DURKHEIM</w:t>
        </w:r>
      </w:hyperlink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hyperlink w:anchor="_bookmark50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p.49)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e</w:t>
      </w:r>
    </w:p>
    <w:p w14:paraId="064549BB" w14:textId="6F34AAEF" w:rsidR="00242630" w:rsidDel="001D5216" w:rsidRDefault="00DF37DC">
      <w:pPr>
        <w:tabs>
          <w:tab w:val="left" w:pos="421"/>
        </w:tabs>
        <w:spacing w:line="242" w:lineRule="exact"/>
        <w:ind w:left="141"/>
        <w:rPr>
          <w:del w:id="27" w:author="Júnior Magalhães" w:date="2022-06-30T14:55:00Z"/>
          <w:sz w:val="20"/>
        </w:rPr>
      </w:pPr>
      <w:r>
        <w:rPr>
          <w:spacing w:val="-10"/>
          <w:position w:val="7"/>
          <w:sz w:val="14"/>
        </w:rPr>
        <w:lastRenderedPageBreak/>
        <w:t>4</w:t>
      </w:r>
      <w:r>
        <w:rPr>
          <w:position w:val="7"/>
          <w:sz w:val="14"/>
        </w:rPr>
        <w:tab/>
      </w:r>
      <w:r>
        <w:rPr>
          <w:spacing w:val="-2"/>
          <w:sz w:val="20"/>
        </w:rPr>
        <w:t>(</w:t>
      </w:r>
      <w:hyperlink w:anchor="_bookmark64" w:history="1">
        <w:r>
          <w:rPr>
            <w:color w:val="2804C2"/>
            <w:spacing w:val="-2"/>
            <w:sz w:val="20"/>
          </w:rPr>
          <w:t>MOSCOVICI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 xml:space="preserve"> </w:t>
      </w:r>
      <w:hyperlink w:anchor="_bookmark64" w:history="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p.30-</w:t>
      </w:r>
      <w:r>
        <w:rPr>
          <w:spacing w:val="-5"/>
          <w:sz w:val="20"/>
        </w:rPr>
        <w:t>31)</w:t>
      </w:r>
    </w:p>
    <w:p w14:paraId="064549BC" w14:textId="7F33EF4C" w:rsidR="00242630" w:rsidDel="001D5216" w:rsidRDefault="00242630" w:rsidP="001D5216">
      <w:pPr>
        <w:tabs>
          <w:tab w:val="left" w:pos="421"/>
        </w:tabs>
        <w:spacing w:line="242" w:lineRule="exact"/>
        <w:ind w:left="141"/>
        <w:rPr>
          <w:del w:id="28" w:author="Júnior Magalhães" w:date="2022-06-30T14:55:00Z"/>
          <w:sz w:val="20"/>
        </w:rPr>
        <w:sectPr w:rsidR="00242630" w:rsidDel="001D5216">
          <w:pgSz w:w="11910" w:h="16840"/>
          <w:pgMar w:top="1060" w:right="980" w:bottom="740" w:left="1000" w:header="0" w:footer="546" w:gutter="0"/>
          <w:cols w:space="720"/>
        </w:sectPr>
        <w:pPrChange w:id="29" w:author="Júnior Magalhães" w:date="2022-06-30T14:55:00Z">
          <w:pPr>
            <w:spacing w:line="242" w:lineRule="exact"/>
          </w:pPr>
        </w:pPrChange>
      </w:pPr>
    </w:p>
    <w:p w14:paraId="064549BD" w14:textId="77777777" w:rsidR="00242630" w:rsidRDefault="00DF37DC">
      <w:pPr>
        <w:spacing w:before="68" w:line="249" w:lineRule="auto"/>
        <w:ind w:left="2994" w:right="158"/>
        <w:jc w:val="both"/>
        <w:rPr>
          <w:sz w:val="20"/>
        </w:rPr>
      </w:pPr>
      <w:bookmarkStart w:id="30" w:name="_bookmark6"/>
      <w:bookmarkEnd w:id="30"/>
      <w:r>
        <w:rPr>
          <w:sz w:val="20"/>
        </w:rPr>
        <w:lastRenderedPageBreak/>
        <w:t>Em</w:t>
      </w:r>
      <w:r>
        <w:rPr>
          <w:spacing w:val="26"/>
          <w:sz w:val="20"/>
        </w:rPr>
        <w:t xml:space="preserve"> </w:t>
      </w:r>
      <w:r>
        <w:rPr>
          <w:sz w:val="20"/>
        </w:rPr>
        <w:t>um</w:t>
      </w:r>
      <w:r>
        <w:rPr>
          <w:spacing w:val="25"/>
          <w:sz w:val="20"/>
        </w:rPr>
        <w:t xml:space="preserve"> </w:t>
      </w:r>
      <w:r>
        <w:rPr>
          <w:sz w:val="20"/>
        </w:rPr>
        <w:t>universo</w:t>
      </w:r>
      <w:r>
        <w:rPr>
          <w:spacing w:val="25"/>
          <w:sz w:val="20"/>
        </w:rPr>
        <w:t xml:space="preserve"> </w:t>
      </w:r>
      <w:r>
        <w:rPr>
          <w:sz w:val="20"/>
        </w:rPr>
        <w:t>consensual,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sociedade</w:t>
      </w:r>
      <w:r>
        <w:rPr>
          <w:spacing w:val="25"/>
          <w:sz w:val="20"/>
        </w:rPr>
        <w:t xml:space="preserve"> </w:t>
      </w:r>
      <w:r>
        <w:rPr>
          <w:sz w:val="20"/>
        </w:rPr>
        <w:t>é</w:t>
      </w:r>
      <w:r>
        <w:rPr>
          <w:spacing w:val="26"/>
          <w:sz w:val="20"/>
        </w:rPr>
        <w:t xml:space="preserve"> </w:t>
      </w:r>
      <w:r>
        <w:rPr>
          <w:sz w:val="20"/>
        </w:rPr>
        <w:t>vista</w:t>
      </w:r>
      <w:r>
        <w:rPr>
          <w:spacing w:val="25"/>
          <w:sz w:val="20"/>
        </w:rPr>
        <w:t xml:space="preserve"> </w:t>
      </w:r>
      <w:r>
        <w:rPr>
          <w:sz w:val="20"/>
        </w:rPr>
        <w:t>como</w:t>
      </w:r>
      <w:r>
        <w:rPr>
          <w:spacing w:val="26"/>
          <w:sz w:val="20"/>
        </w:rPr>
        <w:t xml:space="preserve"> </w:t>
      </w:r>
      <w:r>
        <w:rPr>
          <w:sz w:val="20"/>
        </w:rPr>
        <w:t>um</w:t>
      </w:r>
      <w:r>
        <w:rPr>
          <w:spacing w:val="25"/>
          <w:sz w:val="20"/>
        </w:rPr>
        <w:t xml:space="preserve"> </w:t>
      </w:r>
      <w:r>
        <w:rPr>
          <w:sz w:val="20"/>
        </w:rPr>
        <w:t>grupo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pessoas</w:t>
      </w:r>
      <w:r>
        <w:rPr>
          <w:spacing w:val="25"/>
          <w:sz w:val="20"/>
        </w:rPr>
        <w:t xml:space="preserve"> </w:t>
      </w:r>
      <w:r>
        <w:rPr>
          <w:sz w:val="20"/>
        </w:rPr>
        <w:t>que são</w:t>
      </w:r>
      <w:r>
        <w:rPr>
          <w:spacing w:val="24"/>
          <w:sz w:val="20"/>
        </w:rPr>
        <w:t xml:space="preserve"> </w:t>
      </w:r>
      <w:r>
        <w:rPr>
          <w:sz w:val="20"/>
        </w:rPr>
        <w:t>iguais</w:t>
      </w:r>
      <w:r>
        <w:rPr>
          <w:spacing w:val="24"/>
          <w:sz w:val="20"/>
        </w:rPr>
        <w:t xml:space="preserve"> </w:t>
      </w:r>
      <w:r>
        <w:rPr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z w:val="20"/>
        </w:rPr>
        <w:t>livres,</w:t>
      </w:r>
      <w:r>
        <w:rPr>
          <w:spacing w:val="24"/>
          <w:sz w:val="20"/>
        </w:rPr>
        <w:t xml:space="preserve"> </w:t>
      </w:r>
      <w:r>
        <w:rPr>
          <w:sz w:val="20"/>
        </w:rPr>
        <w:t>cada</w:t>
      </w:r>
      <w:r>
        <w:rPr>
          <w:spacing w:val="24"/>
          <w:sz w:val="20"/>
        </w:rPr>
        <w:t xml:space="preserve"> </w:t>
      </w:r>
      <w:r>
        <w:rPr>
          <w:sz w:val="20"/>
        </w:rPr>
        <w:t>um</w:t>
      </w:r>
      <w:r>
        <w:rPr>
          <w:spacing w:val="24"/>
          <w:sz w:val="20"/>
        </w:rPr>
        <w:t xml:space="preserve"> </w:t>
      </w:r>
      <w:r>
        <w:rPr>
          <w:sz w:val="20"/>
        </w:rPr>
        <w:t>com</w:t>
      </w:r>
      <w:r>
        <w:rPr>
          <w:spacing w:val="24"/>
          <w:sz w:val="20"/>
        </w:rPr>
        <w:t xml:space="preserve"> </w:t>
      </w:r>
      <w:r>
        <w:rPr>
          <w:sz w:val="20"/>
        </w:rPr>
        <w:t>possibilidade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falar</w:t>
      </w:r>
      <w:r>
        <w:rPr>
          <w:spacing w:val="24"/>
          <w:sz w:val="20"/>
        </w:rPr>
        <w:t xml:space="preserve"> </w:t>
      </w:r>
      <w:r>
        <w:rPr>
          <w:sz w:val="20"/>
        </w:rPr>
        <w:t>em</w:t>
      </w:r>
      <w:r>
        <w:rPr>
          <w:spacing w:val="24"/>
          <w:sz w:val="20"/>
        </w:rPr>
        <w:t xml:space="preserve"> </w:t>
      </w:r>
      <w:r>
        <w:rPr>
          <w:sz w:val="20"/>
        </w:rPr>
        <w:t>nome</w:t>
      </w:r>
      <w:r>
        <w:rPr>
          <w:spacing w:val="24"/>
          <w:sz w:val="20"/>
        </w:rPr>
        <w:t xml:space="preserve"> </w:t>
      </w:r>
      <w:r>
        <w:rPr>
          <w:sz w:val="20"/>
        </w:rPr>
        <w:t>do</w:t>
      </w:r>
      <w:r>
        <w:rPr>
          <w:spacing w:val="24"/>
          <w:sz w:val="20"/>
        </w:rPr>
        <w:t xml:space="preserve"> </w:t>
      </w:r>
      <w:r>
        <w:rPr>
          <w:sz w:val="20"/>
        </w:rPr>
        <w:t>grupo</w:t>
      </w:r>
      <w:r>
        <w:rPr>
          <w:spacing w:val="24"/>
          <w:sz w:val="20"/>
        </w:rPr>
        <w:t xml:space="preserve"> </w:t>
      </w:r>
      <w:r>
        <w:rPr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sz w:val="20"/>
        </w:rPr>
        <w:t>sob seu auspício.(...) Num universo reificado, a sociedade é vista como um sistema de diferentes papéis e classes, cujos membros são desiguais. Somente a competência adquirida determina seu grau de participação de acordo com o mérito, seu direito de trabal</w:t>
      </w:r>
      <w:r>
        <w:rPr>
          <w:sz w:val="20"/>
        </w:rPr>
        <w:t>har</w:t>
      </w:r>
      <w:r>
        <w:rPr>
          <w:spacing w:val="-13"/>
          <w:sz w:val="20"/>
        </w:rPr>
        <w:t xml:space="preserve"> </w:t>
      </w: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médico,</w:t>
      </w:r>
      <w:r>
        <w:rPr>
          <w:spacing w:val="-13"/>
          <w:sz w:val="20"/>
        </w:rPr>
        <w:t xml:space="preserve"> </w:t>
      </w: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psicólogo,</w:t>
      </w:r>
      <w:r>
        <w:rPr>
          <w:spacing w:val="-13"/>
          <w:sz w:val="20"/>
        </w:rPr>
        <w:t xml:space="preserve"> </w:t>
      </w: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comerciante,</w:t>
      </w:r>
      <w:r>
        <w:rPr>
          <w:spacing w:val="-13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abster</w:t>
      </w:r>
      <w:r>
        <w:rPr>
          <w:spacing w:val="-13"/>
          <w:sz w:val="20"/>
        </w:rPr>
        <w:t xml:space="preserve"> </w:t>
      </w:r>
      <w:r>
        <w:rPr>
          <w:sz w:val="20"/>
        </w:rPr>
        <w:t>desde</w:t>
      </w:r>
      <w:r>
        <w:rPr>
          <w:spacing w:val="-12"/>
          <w:sz w:val="20"/>
        </w:rPr>
        <w:t xml:space="preserve"> </w:t>
      </w:r>
      <w:r>
        <w:rPr>
          <w:sz w:val="20"/>
        </w:rPr>
        <w:t>que eles não tenham competência na matéria</w:t>
      </w:r>
      <w:commentRangeStart w:id="31"/>
      <w:r>
        <w:rPr>
          <w:sz w:val="20"/>
        </w:rPr>
        <w:t>.</w:t>
      </w:r>
      <w:commentRangeEnd w:id="31"/>
      <w:r w:rsidR="00DF2C79">
        <w:rPr>
          <w:rStyle w:val="Refdecomentrio"/>
        </w:rPr>
        <w:commentReference w:id="31"/>
      </w:r>
      <w:r>
        <w:rPr>
          <w:sz w:val="20"/>
        </w:rPr>
        <w:t xml:space="preserve"> 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 xml:space="preserve">,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 p.50-51)</w:t>
      </w:r>
    </w:p>
    <w:p w14:paraId="064549BE" w14:textId="77777777" w:rsidR="00242630" w:rsidRDefault="00242630">
      <w:pPr>
        <w:pStyle w:val="Corpodetexto"/>
        <w:ind w:left="0"/>
      </w:pPr>
    </w:p>
    <w:p w14:paraId="064549BF" w14:textId="77777777" w:rsidR="00242630" w:rsidRDefault="00DF37DC">
      <w:pPr>
        <w:pStyle w:val="Corpodetexto"/>
        <w:spacing w:before="187" w:line="326" w:lineRule="auto"/>
        <w:ind w:right="158" w:firstLine="737"/>
        <w:jc w:val="both"/>
      </w:pPr>
      <w:r>
        <w:t>Tal</w:t>
      </w:r>
      <w:r>
        <w:rPr>
          <w:spacing w:val="-6"/>
        </w:rPr>
        <w:t xml:space="preserve"> </w:t>
      </w:r>
      <w:r>
        <w:t>distinção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saberes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desdobra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procedimentos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construção</w:t>
      </w:r>
      <w:r>
        <w:rPr>
          <w:spacing w:val="-6"/>
        </w:rPr>
        <w:t xml:space="preserve"> </w:t>
      </w:r>
      <w:r>
        <w:t xml:space="preserve">dos </w:t>
      </w:r>
      <w:r>
        <w:rPr>
          <w:w w:val="95"/>
        </w:rPr>
        <w:t xml:space="preserve">conhecimentos que permitem a ancoragem e a objetivação dos saberes. O esforço social para se criar um </w:t>
      </w:r>
      <w:r>
        <w:t>locus</w:t>
      </w:r>
      <w:r>
        <w:rPr>
          <w:spacing w:val="-15"/>
        </w:rPr>
        <w:t xml:space="preserve"> </w:t>
      </w:r>
      <w:r>
        <w:t>consensual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permita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comunicação</w:t>
      </w:r>
      <w:r>
        <w:rPr>
          <w:spacing w:val="-15"/>
        </w:rPr>
        <w:t xml:space="preserve"> </w:t>
      </w:r>
      <w:r>
        <w:t>exige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reconhecimento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particularidades</w:t>
      </w:r>
      <w:r>
        <w:rPr>
          <w:spacing w:val="-15"/>
        </w:rPr>
        <w:t xml:space="preserve"> </w:t>
      </w:r>
      <w:r>
        <w:t>presentes em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dada</w:t>
      </w:r>
      <w:r>
        <w:rPr>
          <w:spacing w:val="-8"/>
        </w:rPr>
        <w:t xml:space="preserve"> </w:t>
      </w:r>
      <w:r>
        <w:t>realidade.</w:t>
      </w:r>
      <w:r>
        <w:rPr>
          <w:spacing w:val="-8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criação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consenso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grupo,</w:t>
      </w:r>
      <w:r>
        <w:rPr>
          <w:spacing w:val="-8"/>
        </w:rPr>
        <w:t xml:space="preserve"> </w:t>
      </w:r>
      <w:r>
        <w:t>acerca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outros</w:t>
      </w:r>
      <w:r>
        <w:rPr>
          <w:spacing w:val="-8"/>
        </w:rPr>
        <w:t xml:space="preserve"> </w:t>
      </w:r>
      <w:r>
        <w:t>indivíduos ou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realidade</w:t>
      </w:r>
      <w:r>
        <w:rPr>
          <w:spacing w:val="-10"/>
        </w:rPr>
        <w:t xml:space="preserve"> </w:t>
      </w:r>
      <w:r>
        <w:t>natural,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manifesta</w:t>
      </w:r>
      <w:r>
        <w:rPr>
          <w:spacing w:val="-10"/>
        </w:rPr>
        <w:t xml:space="preserve"> </w:t>
      </w:r>
      <w:r>
        <w:t>também</w:t>
      </w:r>
      <w:r>
        <w:rPr>
          <w:spacing w:val="-10"/>
        </w:rPr>
        <w:t xml:space="preserve"> </w:t>
      </w:r>
      <w:r>
        <w:t>nas</w:t>
      </w:r>
      <w:r>
        <w:rPr>
          <w:spacing w:val="-10"/>
        </w:rPr>
        <w:t xml:space="preserve"> </w:t>
      </w:r>
      <w:r>
        <w:t>mediações</w:t>
      </w:r>
      <w:r>
        <w:rPr>
          <w:spacing w:val="-10"/>
        </w:rPr>
        <w:t xml:space="preserve"> </w:t>
      </w:r>
      <w:r>
        <w:t>propostas</w:t>
      </w:r>
      <w:r>
        <w:rPr>
          <w:spacing w:val="-10"/>
        </w:rPr>
        <w:t xml:space="preserve"> </w:t>
      </w:r>
      <w:r>
        <w:t>pela</w:t>
      </w:r>
      <w:r>
        <w:rPr>
          <w:spacing w:val="-10"/>
        </w:rPr>
        <w:t xml:space="preserve"> </w:t>
      </w:r>
      <w:r>
        <w:t>educação</w:t>
      </w:r>
      <w:r>
        <w:rPr>
          <w:spacing w:val="-10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esta se impor enquanto forma legítima da transmissão dos saberes socialmente construídos. Em termos operacionais, a ancoragem dos conhecimentos e a criação de rótulos sintéticos se apresentam como procedimentos</w:t>
      </w:r>
      <w:r>
        <w:rPr>
          <w:spacing w:val="-6"/>
        </w:rPr>
        <w:t xml:space="preserve"> </w:t>
      </w:r>
      <w:r>
        <w:t>criadores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locus</w:t>
      </w:r>
      <w:r>
        <w:rPr>
          <w:spacing w:val="-6"/>
        </w:rPr>
        <w:t xml:space="preserve"> </w:t>
      </w:r>
      <w:r>
        <w:t>consensual.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tanto,</w:t>
      </w:r>
      <w:r>
        <w:rPr>
          <w:spacing w:val="-6"/>
        </w:rPr>
        <w:t xml:space="preserve"> </w:t>
      </w:r>
      <w:r>
        <w:t>ex</w:t>
      </w:r>
      <w:r>
        <w:t>ige-se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reconhecimento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normalidade das</w:t>
      </w:r>
      <w:r>
        <w:rPr>
          <w:spacing w:val="-12"/>
        </w:rPr>
        <w:t xml:space="preserve"> </w:t>
      </w:r>
      <w:r>
        <w:t>classificações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quais</w:t>
      </w:r>
      <w:r>
        <w:rPr>
          <w:spacing w:val="-12"/>
        </w:rPr>
        <w:t xml:space="preserve"> </w:t>
      </w:r>
      <w:r>
        <w:t>funcionam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elemento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consenso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comunicação</w:t>
      </w:r>
      <w:r>
        <w:rPr>
          <w:spacing w:val="-12"/>
        </w:rPr>
        <w:t xml:space="preserve"> </w:t>
      </w:r>
      <w:r>
        <w:t>acerca da realidade; o autor destaca que:</w:t>
      </w:r>
    </w:p>
    <w:p w14:paraId="064549C0" w14:textId="77777777" w:rsidR="00242630" w:rsidRDefault="00242630">
      <w:pPr>
        <w:pStyle w:val="Corpodetexto"/>
        <w:spacing w:before="5"/>
        <w:ind w:left="0"/>
        <w:rPr>
          <w:sz w:val="29"/>
        </w:rPr>
      </w:pPr>
    </w:p>
    <w:p w14:paraId="064549C1" w14:textId="77777777" w:rsidR="00242630" w:rsidRDefault="00DF37DC">
      <w:pPr>
        <w:spacing w:line="249" w:lineRule="auto"/>
        <w:ind w:left="2994" w:right="123"/>
        <w:jc w:val="both"/>
        <w:rPr>
          <w:sz w:val="20"/>
        </w:rPr>
      </w:pPr>
      <w:r>
        <w:rPr>
          <w:w w:val="95"/>
          <w:sz w:val="20"/>
        </w:rPr>
        <w:t>Ancorar é, pois, classificar e dar nome a alguma coisa. Coisas que não são classificadas</w:t>
      </w:r>
      <w:r>
        <w:rPr>
          <w:spacing w:val="80"/>
          <w:sz w:val="20"/>
        </w:rPr>
        <w:t xml:space="preserve"> </w:t>
      </w:r>
      <w:r>
        <w:rPr>
          <w:w w:val="95"/>
          <w:sz w:val="20"/>
        </w:rPr>
        <w:t xml:space="preserve">e que não possuem nome são estranhas, não existentes e ao mesmo tempo ameaçadoras. </w:t>
      </w:r>
      <w:r>
        <w:rPr>
          <w:sz w:val="20"/>
        </w:rPr>
        <w:t>Nós</w:t>
      </w:r>
      <w:r>
        <w:rPr>
          <w:spacing w:val="-10"/>
          <w:sz w:val="20"/>
        </w:rPr>
        <w:t xml:space="preserve"> </w:t>
      </w:r>
      <w:r>
        <w:rPr>
          <w:sz w:val="20"/>
        </w:rPr>
        <w:t>experimentamos</w:t>
      </w:r>
      <w:r>
        <w:rPr>
          <w:spacing w:val="-10"/>
          <w:sz w:val="20"/>
        </w:rPr>
        <w:t xml:space="preserve"> </w:t>
      </w:r>
      <w:r>
        <w:rPr>
          <w:sz w:val="20"/>
        </w:rPr>
        <w:t>uma</w:t>
      </w:r>
      <w:r>
        <w:rPr>
          <w:spacing w:val="-10"/>
          <w:sz w:val="20"/>
        </w:rPr>
        <w:t xml:space="preserve"> </w:t>
      </w:r>
      <w:r>
        <w:rPr>
          <w:sz w:val="20"/>
        </w:rPr>
        <w:t>resistência,</w:t>
      </w:r>
      <w:r>
        <w:rPr>
          <w:spacing w:val="-10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distanciamento,</w:t>
      </w:r>
      <w:r>
        <w:rPr>
          <w:spacing w:val="-10"/>
          <w:sz w:val="20"/>
        </w:rPr>
        <w:t xml:space="preserve"> </w:t>
      </w:r>
      <w:r>
        <w:rPr>
          <w:sz w:val="20"/>
        </w:rPr>
        <w:t>quando</w:t>
      </w:r>
      <w:r>
        <w:rPr>
          <w:spacing w:val="-10"/>
          <w:sz w:val="20"/>
        </w:rPr>
        <w:t xml:space="preserve"> </w:t>
      </w:r>
      <w:r>
        <w:rPr>
          <w:sz w:val="20"/>
        </w:rPr>
        <w:t>não</w:t>
      </w:r>
      <w:r>
        <w:rPr>
          <w:spacing w:val="-10"/>
          <w:sz w:val="20"/>
        </w:rPr>
        <w:t xml:space="preserve"> </w:t>
      </w:r>
      <w:r>
        <w:rPr>
          <w:sz w:val="20"/>
        </w:rPr>
        <w:t>somos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capazes </w:t>
      </w:r>
      <w:r>
        <w:rPr>
          <w:w w:val="95"/>
          <w:sz w:val="20"/>
        </w:rPr>
        <w:t>de a</w:t>
      </w:r>
      <w:r>
        <w:rPr>
          <w:w w:val="95"/>
          <w:sz w:val="20"/>
        </w:rPr>
        <w:t xml:space="preserve">valiar algo, de descrevê-lo a nós mesmos ou a outras pessoas. O primeiro passo para </w:t>
      </w:r>
      <w:r>
        <w:rPr>
          <w:sz w:val="20"/>
        </w:rPr>
        <w:t xml:space="preserve">superar essa resistência, em direção à conciliação de um objeto ou pessoa, acontece quando nós somos capazes de colocar esse objeto ou pessoa em uma determinada categoria, </w:t>
      </w:r>
      <w:r>
        <w:rPr>
          <w:sz w:val="20"/>
        </w:rPr>
        <w:t>de rotulá-lo com um nome conhecido</w:t>
      </w:r>
      <w:r w:rsidRPr="00025428">
        <w:rPr>
          <w:sz w:val="20"/>
          <w:highlight w:val="yellow"/>
          <w:rPrChange w:id="32" w:author="Júnior Magalhães" w:date="2022-06-30T14:48:00Z">
            <w:rPr>
              <w:sz w:val="20"/>
            </w:rPr>
          </w:rPrChange>
        </w:rPr>
        <w:t>.</w:t>
      </w:r>
      <w:r>
        <w:rPr>
          <w:sz w:val="20"/>
        </w:rPr>
        <w:t>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 xml:space="preserve">,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 p.61-62)</w:t>
      </w:r>
    </w:p>
    <w:p w14:paraId="064549C2" w14:textId="77777777" w:rsidR="00242630" w:rsidRDefault="00242630">
      <w:pPr>
        <w:pStyle w:val="Corpodetexto"/>
        <w:ind w:left="0"/>
      </w:pPr>
    </w:p>
    <w:p w14:paraId="064549C3" w14:textId="77777777" w:rsidR="00242630" w:rsidRDefault="00DF37DC">
      <w:pPr>
        <w:pStyle w:val="Corpodetexto"/>
        <w:spacing w:before="187" w:line="326" w:lineRule="auto"/>
        <w:ind w:left="117" w:right="118" w:firstLine="760"/>
        <w:jc w:val="both"/>
      </w:pPr>
      <w:r>
        <w:pict w14:anchorId="06454A88">
          <v:shape id="docshape4" o:spid="_x0000_s2057" style="position:absolute;left:0;text-align:left;margin-left:57.05pt;margin-top:273.85pt;width:192.5pt;height:.1pt;z-index:-15727616;mso-wrap-distance-left:0;mso-wrap-distance-right:0;mso-position-horizontal-relative:page" coordorigin="1141,5477" coordsize="3850,0" path="m1141,5477r3850,e" filled="f" strokeweight=".14042mm">
            <v:path arrowok="t"/>
            <w10:wrap type="topAndBottom" anchorx="page"/>
          </v:shape>
        </w:pict>
      </w:r>
      <w:r>
        <w:t>Tal esforço cognitivo para construir significados pode se dar através do destaque de genera</w:t>
      </w:r>
      <w:commentRangeStart w:id="33"/>
      <w:r>
        <w:t xml:space="preserve">- </w:t>
      </w:r>
      <w:commentRangeEnd w:id="33"/>
      <w:r w:rsidR="004021D3">
        <w:rPr>
          <w:rStyle w:val="Refdecomentrio"/>
        </w:rPr>
        <w:commentReference w:id="33"/>
      </w:r>
      <w:r>
        <w:t>lizações ou por particularizações. Ambos procedimentos cognitivos pretendem construir me</w:t>
      </w:r>
      <w:r>
        <w:t>diações simbólicas entre o domínio difuso do real e as especificidades de uma realidade, seja através do reducionismo</w:t>
      </w:r>
      <w:r>
        <w:rPr>
          <w:spacing w:val="-11"/>
        </w:rPr>
        <w:t xml:space="preserve"> </w:t>
      </w:r>
      <w:r>
        <w:t>marcante,</w:t>
      </w:r>
      <w:r>
        <w:rPr>
          <w:spacing w:val="-11"/>
        </w:rPr>
        <w:t xml:space="preserve"> </w:t>
      </w:r>
      <w:r>
        <w:t>centrado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característica</w:t>
      </w:r>
      <w:r>
        <w:rPr>
          <w:spacing w:val="-11"/>
        </w:rPr>
        <w:t xml:space="preserve"> </w:t>
      </w:r>
      <w:r>
        <w:t>particular,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seja</w:t>
      </w:r>
      <w:r>
        <w:rPr>
          <w:spacing w:val="-11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extrapolação</w:t>
      </w:r>
      <w:r>
        <w:rPr>
          <w:spacing w:val="-11"/>
        </w:rPr>
        <w:t xml:space="preserve"> </w:t>
      </w:r>
      <w:r>
        <w:t>generali</w:t>
      </w:r>
      <w:r w:rsidRPr="004021D3">
        <w:rPr>
          <w:highlight w:val="yellow"/>
          <w:rPrChange w:id="34" w:author="Júnior Magalhães" w:date="2022-06-30T14:49:00Z">
            <w:rPr/>
          </w:rPrChange>
        </w:rPr>
        <w:t>-</w:t>
      </w:r>
      <w:r>
        <w:t xml:space="preserve"> zadora de características que permitem a criação </w:t>
      </w:r>
      <w:r>
        <w:t>de grupos e conjuntos. Este procedimento ressalta</w:t>
      </w:r>
      <w:r>
        <w:rPr>
          <w:spacing w:val="80"/>
        </w:rPr>
        <w:t xml:space="preserve"> </w:t>
      </w:r>
      <w:r>
        <w:t>a discrepância entre visões particulares e visões dominantes presentes em um grupo social, o qual,</w:t>
      </w:r>
      <w:r>
        <w:rPr>
          <w:spacing w:val="40"/>
        </w:rPr>
        <w:t xml:space="preserve"> </w:t>
      </w:r>
      <w:r>
        <w:t>ao criar suas representações, encontra a inércia dos conhecimentos dominantes já presentes numa dada socied</w:t>
      </w:r>
      <w:r>
        <w:t>ade. Os esforços para nomear e classificar se destacam então, enquanto procedimento para superar o anonimato e o desconhecimento de elementos da realidade. Pode-se concluir que o esforço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simbolizar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criar</w:t>
      </w:r>
      <w:r>
        <w:rPr>
          <w:spacing w:val="-12"/>
        </w:rPr>
        <w:t xml:space="preserve"> </w:t>
      </w:r>
      <w:r>
        <w:t>associações</w:t>
      </w:r>
      <w:r>
        <w:rPr>
          <w:spacing w:val="-12"/>
        </w:rPr>
        <w:t xml:space="preserve"> </w:t>
      </w:r>
      <w:r>
        <w:t>através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ato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nomear,</w:t>
      </w:r>
      <w:r>
        <w:rPr>
          <w:spacing w:val="-12"/>
        </w:rPr>
        <w:t xml:space="preserve"> </w:t>
      </w:r>
      <w:r>
        <w:t>interag</w:t>
      </w:r>
      <w:r>
        <w:t>e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contexto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e, portanto,</w:t>
      </w:r>
      <w:r>
        <w:rPr>
          <w:spacing w:val="-2"/>
        </w:rPr>
        <w:t xml:space="preserve"> </w:t>
      </w:r>
      <w:r>
        <w:t>servem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instrumentos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ancoragem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representações.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inércia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paradigmas legitimados é um sintoma da importância das necessidades de estabilidade e consistência. A energia cognitiva desprendida ao se realizar o esforço interpretativo</w:t>
      </w:r>
      <w:hyperlink w:anchor="_bookmark7" w:history="1">
        <w:r>
          <w:rPr>
            <w:color w:val="2804C2"/>
            <w:vertAlign w:val="superscript"/>
          </w:rPr>
          <w:t>5</w:t>
        </w:r>
      </w:hyperlink>
      <w:r>
        <w:rPr>
          <w:color w:val="2804C2"/>
        </w:rPr>
        <w:t xml:space="preserve"> </w:t>
      </w:r>
      <w:r>
        <w:t>da realidade pode ser percebida ao se ’classificar e dar nomes</w:t>
      </w:r>
      <w:hyperlink w:anchor="_bookmark8" w:history="1">
        <w:r>
          <w:rPr>
            <w:color w:val="2804C2"/>
            <w:vertAlign w:val="superscript"/>
          </w:rPr>
          <w:t>6</w:t>
        </w:r>
      </w:hyperlink>
      <w:r>
        <w:t>’; destaca o autor:</w:t>
      </w:r>
    </w:p>
    <w:p w14:paraId="064549C4" w14:textId="77777777" w:rsidR="00242630" w:rsidRDefault="00DF37DC">
      <w:pPr>
        <w:spacing w:before="18" w:line="249" w:lineRule="auto"/>
        <w:ind w:left="422" w:right="158" w:hanging="281"/>
        <w:jc w:val="both"/>
        <w:rPr>
          <w:sz w:val="20"/>
        </w:rPr>
      </w:pPr>
      <w:r>
        <w:rPr>
          <w:position w:val="7"/>
          <w:sz w:val="14"/>
        </w:rPr>
        <w:t>5</w:t>
      </w:r>
      <w:r>
        <w:rPr>
          <w:spacing w:val="140"/>
          <w:position w:val="7"/>
          <w:sz w:val="14"/>
        </w:rPr>
        <w:t xml:space="preserve"> </w:t>
      </w:r>
      <w:bookmarkStart w:id="35" w:name="_bookmark7"/>
      <w:bookmarkEnd w:id="35"/>
      <w:r>
        <w:rPr>
          <w:sz w:val="20"/>
        </w:rPr>
        <w:t>Vide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investigações</w:t>
      </w:r>
      <w:r>
        <w:rPr>
          <w:spacing w:val="-10"/>
          <w:sz w:val="20"/>
        </w:rPr>
        <w:t xml:space="preserve"> </w:t>
      </w:r>
      <w:r>
        <w:rPr>
          <w:sz w:val="20"/>
        </w:rPr>
        <w:t>etnológicas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hyperlink w:anchor="_bookmark54" w:history="1">
        <w:r>
          <w:rPr>
            <w:color w:val="2804C2"/>
            <w:sz w:val="20"/>
          </w:rPr>
          <w:t>GEERTZ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54" w:history="1">
        <w:r>
          <w:rPr>
            <w:color w:val="2804C2"/>
            <w:sz w:val="20"/>
          </w:rPr>
          <w:t>1989</w:t>
        </w:r>
      </w:hyperlink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inauguraram</w:t>
      </w:r>
      <w:r>
        <w:rPr>
          <w:spacing w:val="-10"/>
          <w:sz w:val="20"/>
        </w:rPr>
        <w:t xml:space="preserve"> </w:t>
      </w:r>
      <w:r>
        <w:rPr>
          <w:sz w:val="20"/>
        </w:rPr>
        <w:t>reflexões</w:t>
      </w:r>
      <w:r>
        <w:rPr>
          <w:spacing w:val="-10"/>
          <w:sz w:val="20"/>
        </w:rPr>
        <w:t xml:space="preserve"> </w:t>
      </w:r>
      <w:r>
        <w:rPr>
          <w:sz w:val="20"/>
        </w:rPr>
        <w:t>sobre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persistência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cultura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sua </w:t>
      </w:r>
      <w:bookmarkStart w:id="36" w:name="_bookmark8"/>
      <w:bookmarkEnd w:id="36"/>
      <w:r>
        <w:rPr>
          <w:sz w:val="20"/>
        </w:rPr>
        <w:t>mediação</w:t>
      </w:r>
      <w:r>
        <w:rPr>
          <w:sz w:val="20"/>
        </w:rPr>
        <w:t xml:space="preserve"> simbólica entre os elementos reais e abstratos.</w:t>
      </w:r>
    </w:p>
    <w:p w14:paraId="064549C5" w14:textId="77777777" w:rsidR="00242630" w:rsidRDefault="00DF37DC">
      <w:pPr>
        <w:tabs>
          <w:tab w:val="left" w:pos="421"/>
        </w:tabs>
        <w:spacing w:line="230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6</w:t>
      </w:r>
      <w:r>
        <w:rPr>
          <w:position w:val="7"/>
          <w:sz w:val="14"/>
        </w:rPr>
        <w:tab/>
      </w:r>
      <w:r>
        <w:rPr>
          <w:spacing w:val="-2"/>
          <w:sz w:val="20"/>
        </w:rPr>
        <w:t>(</w:t>
      </w:r>
      <w:hyperlink w:anchor="_bookmark64" w:history="1">
        <w:r>
          <w:rPr>
            <w:color w:val="2804C2"/>
            <w:spacing w:val="-2"/>
            <w:sz w:val="20"/>
          </w:rPr>
          <w:t>MOSCOVICI</w:t>
        </w:r>
      </w:hyperlink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hyperlink w:anchor="_bookmark64" w:history="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p.68</w:t>
      </w:r>
      <w:r>
        <w:rPr>
          <w:spacing w:val="-2"/>
          <w:sz w:val="20"/>
        </w:rPr>
        <w:t>)</w:t>
      </w:r>
    </w:p>
    <w:p w14:paraId="064549C6" w14:textId="77777777" w:rsidR="00242630" w:rsidRDefault="00242630">
      <w:pPr>
        <w:spacing w:line="230" w:lineRule="exact"/>
        <w:rPr>
          <w:sz w:val="20"/>
        </w:rPr>
        <w:sectPr w:rsidR="00242630">
          <w:pgSz w:w="11910" w:h="16840"/>
          <w:pgMar w:top="1100" w:right="980" w:bottom="740" w:left="1000" w:header="0" w:footer="546" w:gutter="0"/>
          <w:cols w:space="720"/>
        </w:sectPr>
      </w:pPr>
    </w:p>
    <w:p w14:paraId="064549C7" w14:textId="77777777" w:rsidR="00242630" w:rsidRDefault="00DF37DC">
      <w:pPr>
        <w:spacing w:before="68" w:line="249" w:lineRule="auto"/>
        <w:ind w:left="2994" w:right="125"/>
        <w:jc w:val="both"/>
        <w:rPr>
          <w:sz w:val="20"/>
        </w:rPr>
      </w:pPr>
      <w:bookmarkStart w:id="37" w:name="_bookmark9"/>
      <w:bookmarkEnd w:id="37"/>
      <w:commentRangeStart w:id="38"/>
      <w:r>
        <w:rPr>
          <w:spacing w:val="-2"/>
          <w:sz w:val="20"/>
        </w:rPr>
        <w:lastRenderedPageBreak/>
        <w:t>(...)</w:t>
      </w:r>
      <w:commentRangeEnd w:id="38"/>
      <w:r w:rsidR="00B120CB">
        <w:rPr>
          <w:rStyle w:val="Refdecomentrio"/>
        </w:rPr>
        <w:commentReference w:id="38"/>
      </w:r>
      <w:r>
        <w:rPr>
          <w:spacing w:val="-2"/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classificação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nomeação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(classificar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nomes)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são,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simples- </w:t>
      </w:r>
      <w:r>
        <w:rPr>
          <w:sz w:val="20"/>
        </w:rPr>
        <w:t>mente,</w:t>
      </w:r>
      <w:r>
        <w:rPr>
          <w:spacing w:val="-8"/>
          <w:sz w:val="20"/>
        </w:rPr>
        <w:t xml:space="preserve"> </w:t>
      </w:r>
      <w:r>
        <w:rPr>
          <w:sz w:val="20"/>
        </w:rPr>
        <w:t>meios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graduar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rotular</w:t>
      </w:r>
      <w:r>
        <w:rPr>
          <w:spacing w:val="-8"/>
          <w:sz w:val="20"/>
        </w:rPr>
        <w:t xml:space="preserve"> </w:t>
      </w:r>
      <w:r>
        <w:rPr>
          <w:sz w:val="20"/>
        </w:rPr>
        <w:t>pessoas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objetos</w:t>
      </w:r>
      <w:r>
        <w:rPr>
          <w:spacing w:val="-8"/>
          <w:sz w:val="20"/>
        </w:rPr>
        <w:t xml:space="preserve"> </w:t>
      </w:r>
      <w:r>
        <w:rPr>
          <w:sz w:val="20"/>
        </w:rPr>
        <w:t>considerados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entidades discretas.</w:t>
      </w:r>
      <w:r>
        <w:rPr>
          <w:spacing w:val="-13"/>
          <w:sz w:val="20"/>
        </w:rPr>
        <w:t xml:space="preserve"> </w:t>
      </w:r>
      <w:r>
        <w:rPr>
          <w:sz w:val="20"/>
        </w:rPr>
        <w:t>Seu</w:t>
      </w:r>
      <w:r>
        <w:rPr>
          <w:spacing w:val="-12"/>
          <w:sz w:val="20"/>
        </w:rPr>
        <w:t xml:space="preserve"> </w:t>
      </w:r>
      <w:r>
        <w:rPr>
          <w:sz w:val="20"/>
        </w:rPr>
        <w:t>objetivo</w:t>
      </w:r>
      <w:r>
        <w:rPr>
          <w:spacing w:val="-13"/>
          <w:sz w:val="20"/>
        </w:rPr>
        <w:t xml:space="preserve"> </w:t>
      </w:r>
      <w:r>
        <w:rPr>
          <w:sz w:val="20"/>
        </w:rPr>
        <w:t>principal</w:t>
      </w:r>
      <w:r>
        <w:rPr>
          <w:spacing w:val="-12"/>
          <w:sz w:val="20"/>
        </w:rPr>
        <w:t xml:space="preserve"> </w:t>
      </w:r>
      <w:r>
        <w:rPr>
          <w:sz w:val="20"/>
        </w:rPr>
        <w:t>é</w:t>
      </w:r>
      <w:r>
        <w:rPr>
          <w:spacing w:val="-13"/>
          <w:sz w:val="20"/>
        </w:rPr>
        <w:t xml:space="preserve"> </w:t>
      </w:r>
      <w:r>
        <w:rPr>
          <w:sz w:val="20"/>
        </w:rPr>
        <w:t>facilitar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interpretação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características,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compre- ensão de intenções e motivos subjacentes às ações das pessoas, na realidade, formar opiniões</w:t>
      </w:r>
      <w:r w:rsidRPr="00997C41">
        <w:rPr>
          <w:sz w:val="20"/>
          <w:highlight w:val="yellow"/>
          <w:rPrChange w:id="39" w:author="Júnior Magalhães" w:date="2022-06-30T14:51:00Z">
            <w:rPr>
              <w:sz w:val="20"/>
            </w:rPr>
          </w:rPrChange>
        </w:rPr>
        <w:t>.</w:t>
      </w:r>
      <w:r>
        <w:rPr>
          <w:sz w:val="20"/>
        </w:rPr>
        <w:t>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 xml:space="preserve">,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 p.70)</w:t>
      </w:r>
    </w:p>
    <w:p w14:paraId="064549C8" w14:textId="77777777" w:rsidR="00242630" w:rsidRDefault="00242630">
      <w:pPr>
        <w:pStyle w:val="Corpodetexto"/>
        <w:ind w:left="0"/>
      </w:pPr>
    </w:p>
    <w:p w14:paraId="064549C9" w14:textId="7ADCD143" w:rsidR="00242630" w:rsidRDefault="00DF37DC">
      <w:pPr>
        <w:pStyle w:val="Corpodetexto"/>
        <w:spacing w:before="179" w:line="326" w:lineRule="auto"/>
        <w:ind w:right="158" w:firstLine="737"/>
        <w:jc w:val="both"/>
      </w:pPr>
      <w:r>
        <w:t>Emerge de tal entendimento a percepção da relação entre as necessidades de estabilidade e consistência existentes no processo de criação de representações sociais. Par</w:t>
      </w:r>
      <w:r>
        <w:t>a tanto</w:t>
      </w:r>
      <w:ins w:id="40" w:author="Júnior Magalhães" w:date="2022-06-30T14:52:00Z">
        <w:r w:rsidR="00B120CB">
          <w:t>,</w:t>
        </w:r>
      </w:ins>
      <w:r>
        <w:t xml:space="preserve"> os elementos da </w:t>
      </w:r>
      <w:r>
        <w:rPr>
          <w:w w:val="95"/>
        </w:rPr>
        <w:t xml:space="preserve">estabilidade e da rotinização atuam como vieses reforçados pela paralaxe cognitiva dos diversos grupos </w:t>
      </w:r>
      <w:r>
        <w:t>sociais, enquanto estes disputam a legitimidade dos processo de ancoragem.</w:t>
      </w:r>
    </w:p>
    <w:p w14:paraId="064549CA" w14:textId="77777777" w:rsidR="00242630" w:rsidRDefault="00242630">
      <w:pPr>
        <w:pStyle w:val="Corpodetexto"/>
        <w:spacing w:before="6"/>
        <w:ind w:left="0"/>
        <w:rPr>
          <w:sz w:val="33"/>
        </w:rPr>
      </w:pPr>
    </w:p>
    <w:p w14:paraId="064549CB" w14:textId="77777777" w:rsidR="00242630" w:rsidRDefault="00DF37DC">
      <w:pPr>
        <w:pStyle w:val="Ttulo2"/>
        <w:numPr>
          <w:ilvl w:val="1"/>
          <w:numId w:val="2"/>
        </w:numPr>
        <w:tabs>
          <w:tab w:val="left" w:pos="818"/>
          <w:tab w:val="left" w:pos="819"/>
        </w:tabs>
        <w:spacing w:before="1" w:line="348" w:lineRule="auto"/>
        <w:ind w:left="826" w:right="118" w:hanging="694"/>
      </w:pPr>
      <w:bookmarkStart w:id="41" w:name="O_papel_mediador_da_educação_na_transmis"/>
      <w:bookmarkEnd w:id="41"/>
      <w:commentRangeStart w:id="42"/>
      <w:r>
        <w:t>O papel mediador da educação na transmissão de sabere</w:t>
      </w:r>
      <w:r>
        <w:t>s ambientais: ancoragem e objetivação</w:t>
      </w:r>
      <w:commentRangeEnd w:id="42"/>
      <w:r w:rsidR="001D5216">
        <w:rPr>
          <w:rStyle w:val="Refdecomentrio"/>
          <w:rFonts w:ascii="Times New Roman" w:eastAsia="Times New Roman" w:hAnsi="Times New Roman" w:cs="Times New Roman"/>
        </w:rPr>
        <w:commentReference w:id="42"/>
      </w:r>
    </w:p>
    <w:p w14:paraId="064549CC" w14:textId="77777777" w:rsidR="00242630" w:rsidRDefault="00DF37DC">
      <w:pPr>
        <w:pStyle w:val="Corpodetexto"/>
        <w:spacing w:before="101" w:line="326" w:lineRule="auto"/>
        <w:ind w:right="116" w:firstLine="737"/>
        <w:jc w:val="both"/>
      </w:pPr>
      <w:commentRangeStart w:id="43"/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materialização</w:t>
      </w:r>
      <w:r>
        <w:rPr>
          <w:spacing w:val="-4"/>
        </w:rPr>
        <w:t xml:space="preserve"> </w:t>
      </w:r>
      <w:r>
        <w:rPr>
          <w:spacing w:val="-2"/>
        </w:rPr>
        <w:t>das</w:t>
      </w:r>
      <w:r>
        <w:rPr>
          <w:spacing w:val="-4"/>
        </w:rPr>
        <w:t xml:space="preserve"> </w:t>
      </w:r>
      <w:r>
        <w:rPr>
          <w:spacing w:val="-2"/>
        </w:rPr>
        <w:t>abstrações</w:t>
      </w:r>
      <w:r>
        <w:rPr>
          <w:spacing w:val="-4"/>
        </w:rPr>
        <w:t xml:space="preserve"> </w:t>
      </w:r>
      <w:r>
        <w:rPr>
          <w:spacing w:val="-2"/>
        </w:rPr>
        <w:t>mediadas</w:t>
      </w:r>
      <w:r>
        <w:rPr>
          <w:spacing w:val="-4"/>
        </w:rPr>
        <w:t xml:space="preserve"> </w:t>
      </w:r>
      <w:r>
        <w:rPr>
          <w:spacing w:val="-2"/>
        </w:rPr>
        <w:t>pela</w:t>
      </w:r>
      <w:r>
        <w:rPr>
          <w:spacing w:val="-4"/>
        </w:rPr>
        <w:t xml:space="preserve"> </w:t>
      </w:r>
      <w:r>
        <w:rPr>
          <w:spacing w:val="-2"/>
        </w:rPr>
        <w:t>linguagem</w:t>
      </w:r>
      <w:r>
        <w:rPr>
          <w:spacing w:val="-4"/>
        </w:rPr>
        <w:t xml:space="preserve"> </w:t>
      </w:r>
      <w:r>
        <w:rPr>
          <w:spacing w:val="-2"/>
        </w:rPr>
        <w:t>expressa</w:t>
      </w:r>
      <w:r>
        <w:rPr>
          <w:spacing w:val="-4"/>
        </w:rPr>
        <w:t xml:space="preserve"> </w:t>
      </w:r>
      <w:r>
        <w:rPr>
          <w:spacing w:val="-2"/>
        </w:rPr>
        <w:t>os</w:t>
      </w:r>
      <w:r>
        <w:rPr>
          <w:spacing w:val="-4"/>
        </w:rPr>
        <w:t xml:space="preserve"> </w:t>
      </w:r>
      <w:r>
        <w:rPr>
          <w:spacing w:val="-2"/>
        </w:rPr>
        <w:t>elementos</w:t>
      </w:r>
      <w:r>
        <w:rPr>
          <w:spacing w:val="-4"/>
        </w:rPr>
        <w:t xml:space="preserve"> </w:t>
      </w:r>
      <w:r>
        <w:rPr>
          <w:spacing w:val="-2"/>
        </w:rPr>
        <w:t>presentes</w:t>
      </w:r>
      <w:r>
        <w:rPr>
          <w:spacing w:val="-4"/>
        </w:rPr>
        <w:t xml:space="preserve"> </w:t>
      </w:r>
      <w:r>
        <w:rPr>
          <w:spacing w:val="-2"/>
        </w:rPr>
        <w:t xml:space="preserve">nas </w:t>
      </w:r>
      <w:r>
        <w:t>representações sociais. Tal processo gradual de mediação é sintomático dos níveis de apreensão da realidade</w:t>
      </w:r>
      <w:r>
        <w:rPr>
          <w:spacing w:val="-2"/>
        </w:rPr>
        <w:t xml:space="preserve"> </w:t>
      </w:r>
      <w:r>
        <w:t>elaborados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população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carrega</w:t>
      </w:r>
      <w:r>
        <w:rPr>
          <w:spacing w:val="-2"/>
        </w:rPr>
        <w:t xml:space="preserve"> </w:t>
      </w:r>
      <w:r>
        <w:t>tais</w:t>
      </w:r>
      <w:r>
        <w:rPr>
          <w:spacing w:val="-2"/>
        </w:rPr>
        <w:t xml:space="preserve"> </w:t>
      </w:r>
      <w:r>
        <w:t>representações.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discussão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 xml:space="preserve">de </w:t>
      </w:r>
      <w:r>
        <w:rPr>
          <w:w w:val="95"/>
        </w:rPr>
        <w:t>uma</w:t>
      </w:r>
      <w:r>
        <w:rPr>
          <w:spacing w:val="4"/>
        </w:rPr>
        <w:t xml:space="preserve"> </w:t>
      </w:r>
      <w:r>
        <w:rPr>
          <w:w w:val="95"/>
        </w:rPr>
        <w:t>ontologia</w:t>
      </w:r>
      <w:r>
        <w:rPr>
          <w:spacing w:val="4"/>
        </w:rPr>
        <w:t xml:space="preserve"> </w:t>
      </w:r>
      <w:r>
        <w:rPr>
          <w:w w:val="95"/>
        </w:rPr>
        <w:t>se</w:t>
      </w:r>
      <w:r>
        <w:rPr>
          <w:spacing w:val="4"/>
        </w:rPr>
        <w:t xml:space="preserve"> </w:t>
      </w:r>
      <w:r>
        <w:rPr>
          <w:w w:val="95"/>
        </w:rPr>
        <w:t>faz</w:t>
      </w:r>
      <w:r>
        <w:rPr>
          <w:spacing w:val="4"/>
        </w:rPr>
        <w:t xml:space="preserve"> </w:t>
      </w:r>
      <w:r>
        <w:rPr>
          <w:w w:val="95"/>
        </w:rPr>
        <w:t>necessária</w:t>
      </w:r>
      <w:r>
        <w:rPr>
          <w:spacing w:val="4"/>
        </w:rPr>
        <w:t xml:space="preserve"> </w:t>
      </w:r>
      <w:r>
        <w:rPr>
          <w:w w:val="95"/>
        </w:rPr>
        <w:t>e</w:t>
      </w:r>
      <w:r>
        <w:rPr>
          <w:spacing w:val="5"/>
        </w:rPr>
        <w:t xml:space="preserve"> </w:t>
      </w:r>
      <w:r>
        <w:rPr>
          <w:w w:val="95"/>
        </w:rPr>
        <w:t>para</w:t>
      </w:r>
      <w:r>
        <w:rPr>
          <w:spacing w:val="4"/>
        </w:rPr>
        <w:t xml:space="preserve"> </w:t>
      </w:r>
      <w:r>
        <w:rPr>
          <w:w w:val="95"/>
        </w:rPr>
        <w:t>tanto</w:t>
      </w:r>
      <w:r>
        <w:rPr>
          <w:spacing w:val="4"/>
        </w:rPr>
        <w:t xml:space="preserve"> </w:t>
      </w:r>
      <w:r>
        <w:rPr>
          <w:w w:val="95"/>
        </w:rPr>
        <w:t>sugere-se</w:t>
      </w:r>
      <w:r>
        <w:rPr>
          <w:spacing w:val="4"/>
        </w:rPr>
        <w:t xml:space="preserve"> </w:t>
      </w:r>
      <w:r>
        <w:rPr>
          <w:w w:val="95"/>
        </w:rPr>
        <w:t>a</w:t>
      </w:r>
      <w:r>
        <w:rPr>
          <w:spacing w:val="4"/>
        </w:rPr>
        <w:t xml:space="preserve"> </w:t>
      </w:r>
      <w:r>
        <w:rPr>
          <w:w w:val="95"/>
        </w:rPr>
        <w:t>criação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spacing w:val="5"/>
        </w:rPr>
        <w:t xml:space="preserve"> </w:t>
      </w:r>
      <w:r>
        <w:rPr>
          <w:w w:val="95"/>
        </w:rPr>
        <w:t>um</w:t>
      </w:r>
      <w:r>
        <w:rPr>
          <w:spacing w:val="4"/>
        </w:rPr>
        <w:t xml:space="preserve"> </w:t>
      </w:r>
      <w:r>
        <w:rPr>
          <w:w w:val="95"/>
        </w:rPr>
        <w:t>objeto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spacing w:val="4"/>
        </w:rPr>
        <w:t xml:space="preserve"> </w:t>
      </w:r>
      <w:r>
        <w:rPr>
          <w:w w:val="95"/>
        </w:rPr>
        <w:t>estudo</w:t>
      </w:r>
      <w:r>
        <w:rPr>
          <w:spacing w:val="4"/>
        </w:rPr>
        <w:t xml:space="preserve"> </w:t>
      </w:r>
      <w:r>
        <w:rPr>
          <w:spacing w:val="-2"/>
          <w:w w:val="95"/>
        </w:rPr>
        <w:t>interdisciplinar.</w:t>
      </w:r>
    </w:p>
    <w:p w14:paraId="064549CD" w14:textId="77777777" w:rsidR="00242630" w:rsidRDefault="00DF37DC">
      <w:pPr>
        <w:pStyle w:val="Corpodetexto"/>
        <w:spacing w:before="114" w:line="326" w:lineRule="auto"/>
        <w:ind w:right="128" w:firstLine="737"/>
        <w:jc w:val="both"/>
      </w:pPr>
      <w:r>
        <w:t>Tal objeto pode ser delimitado pelo consenso reificado nos esforços de significação dos elementos de realidade. Recorta-se aqui a educação e destaca-se os esforços desta para comunicar</w:t>
      </w:r>
      <w:r>
        <w:rPr>
          <w:spacing w:val="80"/>
        </w:rPr>
        <w:t xml:space="preserve"> </w:t>
      </w:r>
      <w:r>
        <w:t>os elementos de realid</w:t>
      </w:r>
      <w:r>
        <w:t>ade apreendidos pelo conhecimento ambiental reificado. Dentro deste recorte, encontram-se</w:t>
      </w:r>
      <w:r>
        <w:rPr>
          <w:spacing w:val="-10"/>
        </w:rPr>
        <w:t xml:space="preserve"> </w:t>
      </w:r>
      <w:r>
        <w:t>discussões</w:t>
      </w:r>
      <w:r>
        <w:rPr>
          <w:spacing w:val="-10"/>
        </w:rPr>
        <w:t xml:space="preserve"> </w:t>
      </w:r>
      <w:r>
        <w:t>tecnológicas</w:t>
      </w:r>
      <w:r>
        <w:rPr>
          <w:spacing w:val="-10"/>
        </w:rPr>
        <w:t xml:space="preserve"> </w:t>
      </w:r>
      <w:r>
        <w:t>acerca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ferramentas</w:t>
      </w:r>
      <w:r>
        <w:rPr>
          <w:spacing w:val="-10"/>
        </w:rPr>
        <w:t xml:space="preserve"> </w:t>
      </w:r>
      <w:r>
        <w:t>ambientas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outras</w:t>
      </w:r>
      <w:r>
        <w:rPr>
          <w:spacing w:val="-10"/>
        </w:rPr>
        <w:t xml:space="preserve"> </w:t>
      </w:r>
      <w:r>
        <w:t>práticas</w:t>
      </w:r>
      <w:r>
        <w:rPr>
          <w:spacing w:val="-10"/>
        </w:rPr>
        <w:t xml:space="preserve"> </w:t>
      </w:r>
      <w:r>
        <w:t xml:space="preserve">humanas em sua relação com a natureza. Por fim, as determinações político-econômicas que permitem a </w:t>
      </w:r>
      <w:r>
        <w:rPr>
          <w:w w:val="95"/>
        </w:rPr>
        <w:t xml:space="preserve">existência de tecnologias com impacto ambiental precisam ser percebidas e sugere-se que as tecnologias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armazenamento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energia,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presente</w:t>
      </w:r>
      <w:r>
        <w:rPr>
          <w:spacing w:val="-4"/>
        </w:rPr>
        <w:t xml:space="preserve"> </w:t>
      </w:r>
      <w:r>
        <w:rPr>
          <w:spacing w:val="-2"/>
        </w:rPr>
        <w:t>contexto</w:t>
      </w:r>
      <w:r>
        <w:rPr>
          <w:spacing w:val="-4"/>
        </w:rPr>
        <w:t xml:space="preserve"> </w:t>
      </w:r>
      <w:r>
        <w:rPr>
          <w:spacing w:val="-2"/>
        </w:rPr>
        <w:t>his</w:t>
      </w:r>
      <w:r>
        <w:rPr>
          <w:spacing w:val="-2"/>
        </w:rPr>
        <w:t>tórico,</w:t>
      </w:r>
      <w:r>
        <w:rPr>
          <w:spacing w:val="-4"/>
        </w:rPr>
        <w:t xml:space="preserve"> </w:t>
      </w:r>
      <w:r>
        <w:rPr>
          <w:spacing w:val="-2"/>
        </w:rPr>
        <w:t>são</w:t>
      </w:r>
      <w:r>
        <w:rPr>
          <w:spacing w:val="-4"/>
        </w:rPr>
        <w:t xml:space="preserve"> </w:t>
      </w:r>
      <w:r>
        <w:rPr>
          <w:spacing w:val="-2"/>
        </w:rPr>
        <w:t>elementos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realidade</w:t>
      </w:r>
      <w:r>
        <w:rPr>
          <w:spacing w:val="-4"/>
        </w:rPr>
        <w:t xml:space="preserve"> </w:t>
      </w:r>
      <w:r>
        <w:rPr>
          <w:spacing w:val="-2"/>
        </w:rPr>
        <w:t xml:space="preserve">sintomáticos </w:t>
      </w:r>
      <w:r>
        <w:t>desta</w:t>
      </w:r>
      <w:r>
        <w:rPr>
          <w:spacing w:val="-10"/>
        </w:rPr>
        <w:t xml:space="preserve"> </w:t>
      </w:r>
      <w:r>
        <w:t>síntese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condições.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várias</w:t>
      </w:r>
      <w:r>
        <w:rPr>
          <w:spacing w:val="-10"/>
        </w:rPr>
        <w:t xml:space="preserve"> </w:t>
      </w:r>
      <w:r>
        <w:t>camadas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mediações</w:t>
      </w:r>
      <w:r>
        <w:rPr>
          <w:spacing w:val="-10"/>
        </w:rPr>
        <w:t xml:space="preserve"> </w:t>
      </w:r>
      <w:r>
        <w:t>apresentadas</w:t>
      </w:r>
      <w:r>
        <w:rPr>
          <w:spacing w:val="-10"/>
        </w:rPr>
        <w:t xml:space="preserve"> </w:t>
      </w:r>
      <w:r>
        <w:t>neste</w:t>
      </w:r>
      <w:r>
        <w:rPr>
          <w:spacing w:val="-9"/>
        </w:rPr>
        <w:t xml:space="preserve"> </w:t>
      </w:r>
      <w:r>
        <w:t>saber</w:t>
      </w:r>
      <w:r>
        <w:rPr>
          <w:spacing w:val="-10"/>
        </w:rPr>
        <w:t xml:space="preserve"> </w:t>
      </w:r>
      <w:r>
        <w:t>reificado</w:t>
      </w:r>
      <w:r>
        <w:rPr>
          <w:spacing w:val="-10"/>
        </w:rPr>
        <w:t xml:space="preserve"> </w:t>
      </w:r>
      <w:r>
        <w:t>atuam de</w:t>
      </w:r>
      <w:r>
        <w:rPr>
          <w:spacing w:val="-10"/>
        </w:rPr>
        <w:t xml:space="preserve"> </w:t>
      </w:r>
      <w:r>
        <w:t>maneira</w:t>
      </w:r>
      <w:r>
        <w:rPr>
          <w:spacing w:val="-10"/>
        </w:rPr>
        <w:t xml:space="preserve"> </w:t>
      </w:r>
      <w:r>
        <w:t>geradora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criam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objeto.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autor</w:t>
      </w:r>
      <w:r>
        <w:rPr>
          <w:spacing w:val="-10"/>
        </w:rPr>
        <w:t xml:space="preserve"> </w:t>
      </w:r>
      <w:r>
        <w:t>aproveita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tradição</w:t>
      </w:r>
      <w:r>
        <w:rPr>
          <w:spacing w:val="-10"/>
        </w:rPr>
        <w:t xml:space="preserve"> </w:t>
      </w:r>
      <w:r>
        <w:t>platônica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afirma,</w:t>
      </w:r>
      <w:r>
        <w:rPr>
          <w:spacing w:val="-10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discutir</w:t>
      </w:r>
      <w:r>
        <w:rPr>
          <w:spacing w:val="-10"/>
        </w:rPr>
        <w:t xml:space="preserve"> </w:t>
      </w:r>
      <w:r>
        <w:t>o proce</w:t>
      </w:r>
      <w:r>
        <w:t xml:space="preserve">sso de </w:t>
      </w:r>
      <w:commentRangeStart w:id="44"/>
      <w:r>
        <w:t>objetivação criação</w:t>
      </w:r>
      <w:commentRangeEnd w:id="44"/>
      <w:r w:rsidR="00A001B6">
        <w:rPr>
          <w:rStyle w:val="Refdecomentrio"/>
        </w:rPr>
        <w:commentReference w:id="44"/>
      </w:r>
      <w:r>
        <w:t xml:space="preserve"> de teorias e noção de normalidade, que:</w:t>
      </w:r>
      <w:commentRangeEnd w:id="43"/>
      <w:r w:rsidR="00FC2366">
        <w:rPr>
          <w:rStyle w:val="Refdecomentrio"/>
        </w:rPr>
        <w:commentReference w:id="43"/>
      </w:r>
    </w:p>
    <w:p w14:paraId="064549CE" w14:textId="77777777" w:rsidR="00242630" w:rsidRDefault="00242630">
      <w:pPr>
        <w:pStyle w:val="Corpodetexto"/>
        <w:spacing w:before="9"/>
        <w:ind w:left="0"/>
        <w:rPr>
          <w:sz w:val="28"/>
        </w:rPr>
      </w:pPr>
    </w:p>
    <w:p w14:paraId="064549CF" w14:textId="77777777" w:rsidR="00242630" w:rsidRDefault="00DF37DC">
      <w:pPr>
        <w:spacing w:before="1" w:line="249" w:lineRule="auto"/>
        <w:ind w:left="2994" w:right="125"/>
        <w:jc w:val="both"/>
        <w:rPr>
          <w:sz w:val="20"/>
        </w:rPr>
      </w:pPr>
      <w:r>
        <w:rPr>
          <w:w w:val="95"/>
          <w:sz w:val="20"/>
        </w:rPr>
        <w:t xml:space="preserve">A materialização de uma abstração é uma das características mais misteriosas do pensa- </w:t>
      </w:r>
      <w:r>
        <w:rPr>
          <w:spacing w:val="-2"/>
          <w:sz w:val="20"/>
        </w:rPr>
        <w:t>mento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fala.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Autoridades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políticas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intelectuais,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toda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espécie,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exploram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w w:val="95"/>
          <w:sz w:val="20"/>
        </w:rPr>
        <w:t xml:space="preserve">finalidade de subjugar as massas. Em outras palavras, tal autoridade está fundamentada </w:t>
      </w:r>
      <w:r>
        <w:rPr>
          <w:sz w:val="20"/>
        </w:rPr>
        <w:t>na arte de transformar uma representação na realidade da representação; transformar a</w:t>
      </w:r>
      <w:r>
        <w:rPr>
          <w:spacing w:val="-1"/>
          <w:sz w:val="20"/>
        </w:rPr>
        <w:t xml:space="preserve"> </w:t>
      </w:r>
      <w:r>
        <w:rPr>
          <w:sz w:val="20"/>
        </w:rPr>
        <w:t>palavra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substitui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coisa,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coisa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substitui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palavra</w:t>
      </w:r>
      <w:r w:rsidRPr="00A001B6">
        <w:rPr>
          <w:sz w:val="20"/>
          <w:highlight w:val="yellow"/>
          <w:rPrChange w:id="45" w:author="Júnior Magalhães" w:date="2022-06-30T14:58:00Z">
            <w:rPr>
              <w:sz w:val="20"/>
            </w:rPr>
          </w:rPrChange>
        </w:rPr>
        <w:t>.</w:t>
      </w:r>
      <w:r>
        <w:rPr>
          <w:sz w:val="20"/>
        </w:rPr>
        <w:t>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 xml:space="preserve">, </w:t>
      </w:r>
      <w:r>
        <w:rPr>
          <w:spacing w:val="-2"/>
          <w:sz w:val="20"/>
        </w:rPr>
        <w:t>p.78)</w:t>
      </w:r>
    </w:p>
    <w:p w14:paraId="064549D0" w14:textId="77777777" w:rsidR="00242630" w:rsidRDefault="00242630">
      <w:pPr>
        <w:pStyle w:val="Corpodetexto"/>
        <w:ind w:left="0"/>
      </w:pPr>
    </w:p>
    <w:p w14:paraId="064549D1" w14:textId="77777777" w:rsidR="00242630" w:rsidRDefault="00DF37DC">
      <w:pPr>
        <w:pStyle w:val="Corpodetexto"/>
        <w:spacing w:before="179" w:line="326" w:lineRule="auto"/>
        <w:ind w:right="158" w:firstLine="737"/>
        <w:jc w:val="both"/>
      </w:pPr>
      <w:r>
        <w:pict w14:anchorId="06454A89">
          <v:shape id="docshape5" o:spid="_x0000_s2056" style="position:absolute;left:0;text-align:left;margin-left:57.05pt;margin-top:104.1pt;width:192.5pt;height:.1pt;z-index:-15727104;mso-wrap-distance-left:0;mso-wrap-distance-right:0;mso-position-horizontal-relative:page" coordorigin="1141,2082" coordsize="3850,0" path="m1141,2082r3850,e" filled="f" strokeweight=".14042mm">
            <v:path arrowok="t"/>
            <w10:wrap type="topAndBottom" anchorx="page"/>
          </v:shape>
        </w:pict>
      </w:r>
      <w:r>
        <w:rPr>
          <w:w w:val="95"/>
        </w:rPr>
        <w:t>Parte-se da premissa de que há uma ausência, nas representações que o corpo discente do Novo Ensino Médio</w:t>
      </w:r>
      <w:hyperlink w:anchor="_bookmark10" w:history="1">
        <w:r>
          <w:rPr>
            <w:color w:val="2804C2"/>
            <w:w w:val="95"/>
            <w:vertAlign w:val="superscript"/>
          </w:rPr>
          <w:t>7</w:t>
        </w:r>
      </w:hyperlink>
      <w:r>
        <w:rPr>
          <w:color w:val="2804C2"/>
          <w:w w:val="95"/>
        </w:rPr>
        <w:t xml:space="preserve"> </w:t>
      </w:r>
      <w:r>
        <w:rPr>
          <w:w w:val="95"/>
        </w:rPr>
        <w:t>carrega, de um núcleo figurativo que detalhe elementos si</w:t>
      </w:r>
      <w:r>
        <w:rPr>
          <w:w w:val="95"/>
        </w:rPr>
        <w:t xml:space="preserve">ntomáticos das práticas sociais de natureza tecnológica e político-econômica, presentes no objeto interdisciplinar reificado apresentado </w:t>
      </w:r>
      <w:r>
        <w:t>anteriormente. Acerca da noção de núcleo figurativo, o autor apresenta este como um ’complexo de imagens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reproduzem</w:t>
      </w:r>
      <w:r>
        <w:rPr>
          <w:spacing w:val="-1"/>
        </w:rPr>
        <w:t xml:space="preserve"> </w:t>
      </w:r>
      <w:r>
        <w:t>visivelmente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complexo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ideias</w:t>
      </w:r>
      <w:hyperlink w:anchor="_bookmark11" w:history="1">
        <w:r>
          <w:rPr>
            <w:color w:val="2804C2"/>
            <w:vertAlign w:val="superscript"/>
          </w:rPr>
          <w:t>8</w:t>
        </w:r>
      </w:hyperlink>
      <w:r>
        <w:t>’,</w:t>
      </w:r>
      <w:r>
        <w:rPr>
          <w:spacing w:val="-2"/>
        </w:rPr>
        <w:t xml:space="preserve"> </w:t>
      </w:r>
      <w:r>
        <w:t>podendo</w:t>
      </w:r>
      <w:r>
        <w:rPr>
          <w:spacing w:val="-1"/>
        </w:rPr>
        <w:t xml:space="preserve"> </w:t>
      </w:r>
      <w:r>
        <w:t>então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entendido</w:t>
      </w:r>
      <w:r>
        <w:rPr>
          <w:spacing w:val="-1"/>
        </w:rPr>
        <w:t xml:space="preserve"> </w:t>
      </w:r>
      <w:r>
        <w:rPr>
          <w:spacing w:val="-4"/>
        </w:rPr>
        <w:t>como</w:t>
      </w:r>
    </w:p>
    <w:p w14:paraId="064549D2" w14:textId="77777777" w:rsidR="00242630" w:rsidRDefault="00DF37DC">
      <w:pPr>
        <w:tabs>
          <w:tab w:val="left" w:pos="421"/>
        </w:tabs>
        <w:spacing w:before="18"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7</w:t>
      </w:r>
      <w:r>
        <w:rPr>
          <w:position w:val="7"/>
          <w:sz w:val="14"/>
        </w:rPr>
        <w:tab/>
      </w:r>
      <w:bookmarkStart w:id="46" w:name="_bookmark10"/>
      <w:bookmarkStart w:id="47" w:name="_bookmark11"/>
      <w:bookmarkEnd w:id="46"/>
      <w:bookmarkEnd w:id="47"/>
      <w:r>
        <w:rPr>
          <w:spacing w:val="-2"/>
          <w:sz w:val="20"/>
        </w:rPr>
        <w:t>(</w:t>
      </w:r>
      <w:hyperlink w:anchor="_bookmark72" w:history="1">
        <w:r>
          <w:rPr>
            <w:color w:val="2804C2"/>
            <w:spacing w:val="-2"/>
            <w:sz w:val="20"/>
          </w:rPr>
          <w:t>SANTOS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 xml:space="preserve"> </w:t>
      </w:r>
      <w:hyperlink w:anchor="_bookmark72" w:history="1">
        <w:r>
          <w:rPr>
            <w:color w:val="2804C2"/>
            <w:spacing w:val="-4"/>
            <w:sz w:val="20"/>
          </w:rPr>
          <w:t>2022</w:t>
        </w:r>
      </w:hyperlink>
      <w:r>
        <w:rPr>
          <w:spacing w:val="-4"/>
          <w:sz w:val="20"/>
        </w:rPr>
        <w:t>)</w:t>
      </w:r>
    </w:p>
    <w:p w14:paraId="064549D3" w14:textId="77777777" w:rsidR="00242630" w:rsidRDefault="00DF37DC">
      <w:pPr>
        <w:tabs>
          <w:tab w:val="left" w:pos="421"/>
        </w:tabs>
        <w:spacing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8</w:t>
      </w:r>
      <w:r>
        <w:rPr>
          <w:position w:val="7"/>
          <w:sz w:val="14"/>
        </w:rPr>
        <w:tab/>
      </w:r>
      <w:r>
        <w:rPr>
          <w:spacing w:val="-2"/>
          <w:sz w:val="20"/>
        </w:rPr>
        <w:t>(</w:t>
      </w:r>
      <w:hyperlink w:anchor="_bookmark64" w:history="1">
        <w:r>
          <w:rPr>
            <w:color w:val="2804C2"/>
            <w:spacing w:val="-2"/>
            <w:sz w:val="20"/>
          </w:rPr>
          <w:t>MOSCOVICI</w:t>
        </w:r>
      </w:hyperlink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hyperlink w:anchor="_bookmark64" w:history="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p.72)</w:t>
      </w:r>
    </w:p>
    <w:p w14:paraId="064549D4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100" w:right="980" w:bottom="740" w:left="1000" w:header="0" w:footer="546" w:gutter="0"/>
          <w:cols w:space="720"/>
        </w:sectPr>
      </w:pPr>
    </w:p>
    <w:p w14:paraId="064549D5" w14:textId="77777777" w:rsidR="00242630" w:rsidRDefault="00DF37DC">
      <w:pPr>
        <w:pStyle w:val="Corpodetexto"/>
        <w:spacing w:before="71" w:line="326" w:lineRule="auto"/>
        <w:ind w:left="135" w:right="158" w:firstLine="5"/>
        <w:jc w:val="both"/>
      </w:pPr>
      <w:bookmarkStart w:id="48" w:name="_bookmark12"/>
      <w:bookmarkEnd w:id="48"/>
      <w:r>
        <w:lastRenderedPageBreak/>
        <w:t>uma</w:t>
      </w:r>
      <w:r>
        <w:rPr>
          <w:spacing w:val="-15"/>
        </w:rPr>
        <w:t xml:space="preserve"> </w:t>
      </w:r>
      <w:r>
        <w:t>coleção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elementos</w:t>
      </w:r>
      <w:r>
        <w:rPr>
          <w:spacing w:val="-15"/>
        </w:rPr>
        <w:t xml:space="preserve"> </w:t>
      </w:r>
      <w:r>
        <w:t>simbólicos</w:t>
      </w:r>
      <w:r>
        <w:rPr>
          <w:spacing w:val="-15"/>
        </w:rPr>
        <w:t xml:space="preserve"> </w:t>
      </w:r>
      <w:r>
        <w:t>compartilhados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determinada</w:t>
      </w:r>
      <w:r>
        <w:rPr>
          <w:spacing w:val="-15"/>
        </w:rPr>
        <w:t xml:space="preserve"> </w:t>
      </w:r>
      <w:r>
        <w:t>população,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qual,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sua historicidade,</w:t>
      </w:r>
      <w:r>
        <w:rPr>
          <w:spacing w:val="-7"/>
        </w:rPr>
        <w:t xml:space="preserve"> </w:t>
      </w:r>
      <w:r>
        <w:t>interagiu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exterioridade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criou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consenso</w:t>
      </w:r>
      <w:r>
        <w:rPr>
          <w:spacing w:val="-7"/>
        </w:rPr>
        <w:t xml:space="preserve"> </w:t>
      </w:r>
      <w:r>
        <w:t>acerca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significação</w:t>
      </w:r>
      <w:r>
        <w:rPr>
          <w:spacing w:val="-7"/>
        </w:rPr>
        <w:t xml:space="preserve"> </w:t>
      </w:r>
      <w:r>
        <w:t>atribuída</w:t>
      </w:r>
      <w:r>
        <w:rPr>
          <w:spacing w:val="-7"/>
        </w:rPr>
        <w:t xml:space="preserve"> </w:t>
      </w:r>
      <w:r>
        <w:t>à tais elementos. De tais observações pode-se destacar o papel figurativo dos grupos e indivíduos, os quais, na medida são percebidos como legítimos executores do poder de significação, impõem uma visão de mundo considerada legítima por seu grupo de perten</w:t>
      </w:r>
      <w:r>
        <w:t>cimento. Tal poder leva à aceitação de novos</w:t>
      </w:r>
      <w:r>
        <w:rPr>
          <w:spacing w:val="-12"/>
        </w:rPr>
        <w:t xml:space="preserve"> </w:t>
      </w:r>
      <w:r>
        <w:t>paradigmas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significação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dá</w:t>
      </w:r>
      <w:r>
        <w:rPr>
          <w:spacing w:val="-11"/>
        </w:rPr>
        <w:t xml:space="preserve"> </w:t>
      </w:r>
      <w:r>
        <w:t>concretude</w:t>
      </w:r>
      <w:r>
        <w:rPr>
          <w:spacing w:val="-12"/>
        </w:rPr>
        <w:t xml:space="preserve"> </w:t>
      </w:r>
      <w:r>
        <w:t>aos</w:t>
      </w:r>
      <w:r>
        <w:rPr>
          <w:spacing w:val="-12"/>
        </w:rPr>
        <w:t xml:space="preserve"> </w:t>
      </w:r>
      <w:r>
        <w:t>elementos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compõem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psíquico</w:t>
      </w:r>
      <w:r>
        <w:rPr>
          <w:spacing w:val="-12"/>
        </w:rPr>
        <w:t xml:space="preserve"> </w:t>
      </w:r>
      <w:r>
        <w:t>de significação compartilhado.</w:t>
      </w:r>
    </w:p>
    <w:p w14:paraId="064549D6" w14:textId="77777777" w:rsidR="00242630" w:rsidRDefault="00DF37DC">
      <w:pPr>
        <w:pStyle w:val="Corpodetexto"/>
        <w:spacing w:before="115" w:line="326" w:lineRule="auto"/>
        <w:ind w:right="138" w:firstLine="737"/>
        <w:jc w:val="both"/>
      </w:pPr>
      <w:r>
        <w:t>A</w:t>
      </w:r>
      <w:r>
        <w:rPr>
          <w:spacing w:val="33"/>
        </w:rPr>
        <w:t xml:space="preserve"> </w:t>
      </w:r>
      <w:r>
        <w:t>criação</w:t>
      </w:r>
      <w:r>
        <w:rPr>
          <w:spacing w:val="33"/>
        </w:rPr>
        <w:t xml:space="preserve"> </w:t>
      </w:r>
      <w:r>
        <w:t>dos</w:t>
      </w:r>
      <w:r>
        <w:rPr>
          <w:spacing w:val="33"/>
        </w:rPr>
        <w:t xml:space="preserve"> </w:t>
      </w:r>
      <w:r>
        <w:t>elementos</w:t>
      </w:r>
      <w:r>
        <w:rPr>
          <w:spacing w:val="33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t>comunicação</w:t>
      </w:r>
      <w:r>
        <w:rPr>
          <w:spacing w:val="33"/>
        </w:rPr>
        <w:t xml:space="preserve"> </w:t>
      </w:r>
      <w:r>
        <w:t>compartilhados</w:t>
      </w:r>
      <w:r>
        <w:rPr>
          <w:spacing w:val="33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uma</w:t>
      </w:r>
      <w:r>
        <w:rPr>
          <w:spacing w:val="33"/>
        </w:rPr>
        <w:t xml:space="preserve"> </w:t>
      </w:r>
      <w:r>
        <w:t>população</w:t>
      </w:r>
      <w:r>
        <w:rPr>
          <w:spacing w:val="33"/>
        </w:rPr>
        <w:t xml:space="preserve"> </w:t>
      </w:r>
      <w:r>
        <w:t>pode</w:t>
      </w:r>
      <w:r>
        <w:rPr>
          <w:spacing w:val="33"/>
        </w:rPr>
        <w:t xml:space="preserve"> </w:t>
      </w:r>
      <w:r>
        <w:t>então ser perce</w:t>
      </w:r>
      <w:r>
        <w:t>bida como ato gerador daquilo que passa a ser considerado ’comum’, daquela forma de comunicação</w:t>
      </w:r>
      <w:r>
        <w:rPr>
          <w:spacing w:val="-5"/>
        </w:rPr>
        <w:t xml:space="preserve"> </w:t>
      </w:r>
      <w:r>
        <w:t>consensual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dá</w:t>
      </w:r>
      <w:r>
        <w:rPr>
          <w:spacing w:val="-4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impressão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coesão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grupo.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verbalização de</w:t>
      </w:r>
      <w:r>
        <w:rPr>
          <w:spacing w:val="-10"/>
        </w:rPr>
        <w:t xml:space="preserve"> </w:t>
      </w:r>
      <w:r>
        <w:t>tais</w:t>
      </w:r>
      <w:r>
        <w:rPr>
          <w:spacing w:val="-10"/>
        </w:rPr>
        <w:t xml:space="preserve"> </w:t>
      </w:r>
      <w:r>
        <w:t>elementos</w:t>
      </w:r>
      <w:r>
        <w:rPr>
          <w:spacing w:val="-10"/>
        </w:rPr>
        <w:t xml:space="preserve"> </w:t>
      </w:r>
      <w:r>
        <w:t>possui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periodicidade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destaca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importância</w:t>
      </w:r>
      <w:r>
        <w:rPr>
          <w:spacing w:val="-10"/>
        </w:rPr>
        <w:t xml:space="preserve"> </w:t>
      </w:r>
      <w:r>
        <w:t>destes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subjetividade</w:t>
      </w:r>
      <w:r>
        <w:rPr>
          <w:spacing w:val="-10"/>
        </w:rPr>
        <w:t xml:space="preserve"> </w:t>
      </w:r>
      <w:r>
        <w:t>que os</w:t>
      </w:r>
      <w:r>
        <w:rPr>
          <w:spacing w:val="-15"/>
        </w:rPr>
        <w:t xml:space="preserve"> </w:t>
      </w:r>
      <w:r>
        <w:t>comunica.</w:t>
      </w:r>
      <w:r>
        <w:rPr>
          <w:spacing w:val="-15"/>
        </w:rPr>
        <w:t xml:space="preserve"> </w:t>
      </w:r>
      <w:r>
        <w:t>Partindo</w:t>
      </w:r>
      <w:r>
        <w:rPr>
          <w:spacing w:val="-15"/>
        </w:rPr>
        <w:t xml:space="preserve"> </w:t>
      </w:r>
      <w:r>
        <w:t>desta</w:t>
      </w:r>
      <w:r>
        <w:rPr>
          <w:spacing w:val="-15"/>
        </w:rPr>
        <w:t xml:space="preserve"> </w:t>
      </w:r>
      <w:r>
        <w:t>afirmação,</w:t>
      </w:r>
      <w:r>
        <w:rPr>
          <w:spacing w:val="-15"/>
        </w:rPr>
        <w:t xml:space="preserve"> </w:t>
      </w:r>
      <w:r>
        <w:t>pode-se</w:t>
      </w:r>
      <w:r>
        <w:rPr>
          <w:spacing w:val="-15"/>
        </w:rPr>
        <w:t xml:space="preserve"> </w:t>
      </w:r>
      <w:r>
        <w:t>chegar</w:t>
      </w:r>
      <w:r>
        <w:rPr>
          <w:spacing w:val="-15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conclusão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aceitação</w:t>
      </w:r>
      <w:r>
        <w:rPr>
          <w:spacing w:val="-15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 xml:space="preserve">paradigmas </w:t>
      </w:r>
      <w:r>
        <w:rPr>
          <w:spacing w:val="-2"/>
        </w:rPr>
        <w:t>semânticos</w:t>
      </w:r>
      <w:r>
        <w:rPr>
          <w:spacing w:val="-6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6"/>
        </w:rPr>
        <w:t xml:space="preserve"> </w:t>
      </w:r>
      <w:r>
        <w:rPr>
          <w:spacing w:val="-2"/>
        </w:rPr>
        <w:t>manifestam</w:t>
      </w:r>
      <w:r>
        <w:rPr>
          <w:spacing w:val="-6"/>
        </w:rPr>
        <w:t xml:space="preserve"> </w:t>
      </w:r>
      <w:r>
        <w:rPr>
          <w:spacing w:val="-2"/>
        </w:rPr>
        <w:t>através</w:t>
      </w:r>
      <w:r>
        <w:rPr>
          <w:spacing w:val="-6"/>
        </w:rPr>
        <w:t xml:space="preserve"> </w:t>
      </w:r>
      <w:r>
        <w:rPr>
          <w:spacing w:val="-2"/>
        </w:rPr>
        <w:t>da</w:t>
      </w:r>
      <w:r>
        <w:rPr>
          <w:spacing w:val="-6"/>
        </w:rPr>
        <w:t xml:space="preserve"> </w:t>
      </w:r>
      <w:r>
        <w:rPr>
          <w:spacing w:val="-2"/>
        </w:rPr>
        <w:t>linguagem,</w:t>
      </w:r>
      <w:r>
        <w:rPr>
          <w:spacing w:val="-6"/>
        </w:rPr>
        <w:t xml:space="preserve"> </w:t>
      </w:r>
      <w:r>
        <w:rPr>
          <w:spacing w:val="-2"/>
        </w:rPr>
        <w:t>pode</w:t>
      </w:r>
      <w:r>
        <w:rPr>
          <w:spacing w:val="-6"/>
        </w:rPr>
        <w:t xml:space="preserve"> </w:t>
      </w:r>
      <w:r>
        <w:rPr>
          <w:spacing w:val="-2"/>
        </w:rPr>
        <w:t>ser</w:t>
      </w:r>
      <w:r>
        <w:rPr>
          <w:spacing w:val="-6"/>
        </w:rPr>
        <w:t xml:space="preserve"> </w:t>
      </w:r>
      <w:r>
        <w:rPr>
          <w:spacing w:val="-2"/>
        </w:rPr>
        <w:t>mensurada</w:t>
      </w:r>
      <w:r>
        <w:rPr>
          <w:spacing w:val="-6"/>
        </w:rPr>
        <w:t xml:space="preserve"> </w:t>
      </w:r>
      <w:r>
        <w:rPr>
          <w:spacing w:val="-2"/>
        </w:rPr>
        <w:t>pela</w:t>
      </w:r>
      <w:r>
        <w:rPr>
          <w:spacing w:val="-6"/>
        </w:rPr>
        <w:t xml:space="preserve"> </w:t>
      </w:r>
      <w:r>
        <w:rPr>
          <w:spacing w:val="-2"/>
        </w:rPr>
        <w:t>recorrência</w:t>
      </w:r>
      <w:r>
        <w:rPr>
          <w:spacing w:val="-6"/>
        </w:rPr>
        <w:t xml:space="preserve"> </w:t>
      </w:r>
      <w:r>
        <w:rPr>
          <w:spacing w:val="-2"/>
        </w:rPr>
        <w:t>frequente</w:t>
      </w:r>
      <w:hyperlink w:anchor="_bookmark13" w:history="1">
        <w:r>
          <w:rPr>
            <w:color w:val="2804C2"/>
            <w:spacing w:val="-2"/>
            <w:vertAlign w:val="superscript"/>
          </w:rPr>
          <w:t>9</w:t>
        </w:r>
      </w:hyperlink>
      <w:r>
        <w:rPr>
          <w:color w:val="2804C2"/>
          <w:spacing w:val="-2"/>
        </w:rPr>
        <w:t xml:space="preserve"> </w:t>
      </w:r>
      <w:r>
        <w:rPr>
          <w:spacing w:val="-2"/>
        </w:rPr>
        <w:t xml:space="preserve">e </w:t>
      </w:r>
      <w:r>
        <w:t xml:space="preserve">prioridade dada aos elementos presentes numa dada terminologia. Sendo então a linguagem e seus </w:t>
      </w:r>
      <w:r>
        <w:rPr>
          <w:w w:val="95"/>
        </w:rPr>
        <w:t xml:space="preserve">elementos de significação um objeto mensurável, uma quantificação da frequencia de termos recorrentes </w:t>
      </w:r>
      <w:r>
        <w:t>pode revelar associações, prioridades e a profundidade semâ</w:t>
      </w:r>
      <w:r>
        <w:t xml:space="preserve">ntica do detalhamento carregado pelas </w:t>
      </w:r>
      <w:r>
        <w:rPr>
          <w:w w:val="95"/>
        </w:rPr>
        <w:t xml:space="preserve">representações sociais. Tais condições destacam a hipostasia dada à certos termos e a importância destes </w:t>
      </w:r>
      <w:r>
        <w:t>para as subjetividades que os comunicam. A conclusão lógica de tal desdobramento é a assimilação destas imagens c</w:t>
      </w:r>
      <w:r>
        <w:t>arregadas pela linguagem. A capacidade que o conceito possui de significar perde então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caráter</w:t>
      </w:r>
      <w:r>
        <w:rPr>
          <w:spacing w:val="-1"/>
        </w:rPr>
        <w:t xml:space="preserve"> </w:t>
      </w:r>
      <w:r>
        <w:t>abstrato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passa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realidade</w:t>
      </w:r>
      <w:r>
        <w:rPr>
          <w:spacing w:val="-1"/>
        </w:rPr>
        <w:t xml:space="preserve"> </w:t>
      </w:r>
      <w:r>
        <w:t>coexistindo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elementos; acerca de tal transformação, afirma o autor:</w:t>
      </w:r>
    </w:p>
    <w:p w14:paraId="064549D7" w14:textId="77777777" w:rsidR="00242630" w:rsidRDefault="00242630">
      <w:pPr>
        <w:pStyle w:val="Corpodetexto"/>
        <w:spacing w:before="6"/>
        <w:ind w:left="0"/>
        <w:rPr>
          <w:sz w:val="29"/>
        </w:rPr>
      </w:pPr>
    </w:p>
    <w:p w14:paraId="064549D8" w14:textId="77777777" w:rsidR="00242630" w:rsidRDefault="00DF37DC">
      <w:pPr>
        <w:spacing w:before="1" w:line="249" w:lineRule="auto"/>
        <w:ind w:left="2994" w:right="133"/>
        <w:jc w:val="both"/>
        <w:rPr>
          <w:sz w:val="20"/>
        </w:rPr>
      </w:pPr>
      <w:r>
        <w:rPr>
          <w:sz w:val="20"/>
        </w:rPr>
        <w:t>A imagem do conceito deixa de ser um signo e torna-se a réplica da realidade, um simulacro,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verdadeiro</w:t>
      </w:r>
      <w:r>
        <w:rPr>
          <w:spacing w:val="-2"/>
          <w:sz w:val="20"/>
        </w:rPr>
        <w:t xml:space="preserve"> </w:t>
      </w:r>
      <w:r>
        <w:rPr>
          <w:sz w:val="20"/>
        </w:rPr>
        <w:t>sentido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palavra.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noção,</w:t>
      </w:r>
      <w:r>
        <w:rPr>
          <w:spacing w:val="-2"/>
          <w:sz w:val="20"/>
        </w:rPr>
        <w:t xml:space="preserve"> </w:t>
      </w:r>
      <w:r>
        <w:rPr>
          <w:sz w:val="20"/>
        </w:rPr>
        <w:t>pois,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entidade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ela proveio, perde seu caráter abstrato, arbitrário e adquire uma existência quase física, in</w:t>
      </w:r>
      <w:r>
        <w:rPr>
          <w:sz w:val="20"/>
        </w:rPr>
        <w:t>dependente.</w:t>
      </w:r>
      <w:r>
        <w:rPr>
          <w:spacing w:val="-4"/>
          <w:sz w:val="20"/>
        </w:rPr>
        <w:t xml:space="preserve"> </w:t>
      </w:r>
      <w:r>
        <w:rPr>
          <w:sz w:val="20"/>
        </w:rPr>
        <w:t>Ela</w:t>
      </w:r>
      <w:r>
        <w:rPr>
          <w:spacing w:val="-4"/>
          <w:sz w:val="20"/>
        </w:rPr>
        <w:t xml:space="preserve"> </w:t>
      </w:r>
      <w:r>
        <w:rPr>
          <w:sz w:val="20"/>
        </w:rPr>
        <w:t>passa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possuir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autoridade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fenômeno</w:t>
      </w:r>
      <w:r>
        <w:rPr>
          <w:spacing w:val="-4"/>
          <w:sz w:val="20"/>
        </w:rPr>
        <w:t xml:space="preserve"> </w:t>
      </w:r>
      <w:r>
        <w:rPr>
          <w:sz w:val="20"/>
        </w:rPr>
        <w:t>natural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 usam 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 xml:space="preserve">,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 p.74)</w:t>
      </w:r>
      <w:commentRangeStart w:id="49"/>
      <w:r>
        <w:rPr>
          <w:sz w:val="20"/>
        </w:rPr>
        <w:t>.</w:t>
      </w:r>
      <w:commentRangeEnd w:id="49"/>
      <w:r w:rsidR="003E4BF2">
        <w:rPr>
          <w:rStyle w:val="Refdecomentrio"/>
        </w:rPr>
        <w:commentReference w:id="49"/>
      </w:r>
    </w:p>
    <w:p w14:paraId="064549D9" w14:textId="77777777" w:rsidR="00242630" w:rsidRDefault="00242630">
      <w:pPr>
        <w:pStyle w:val="Corpodetexto"/>
        <w:ind w:left="0"/>
      </w:pPr>
    </w:p>
    <w:p w14:paraId="064549DA" w14:textId="08ABE5C4" w:rsidR="00242630" w:rsidRDefault="00DF37DC">
      <w:pPr>
        <w:pStyle w:val="Corpodetexto"/>
        <w:spacing w:before="186" w:line="326" w:lineRule="auto"/>
        <w:ind w:right="158" w:firstLine="737"/>
        <w:jc w:val="both"/>
      </w:pPr>
      <w:r>
        <w:pict w14:anchorId="06454A8A">
          <v:shape id="docshape6" o:spid="_x0000_s2055" style="position:absolute;left:0;text-align:left;margin-left:57.05pt;margin-top:179.9pt;width:192.5pt;height:.1pt;z-index:-15726592;mso-wrap-distance-left:0;mso-wrap-distance-right:0;mso-position-horizontal-relative:page" coordorigin="1141,3598" coordsize="3850,0" path="m1141,3598r3850,e" filled="f" strokeweight=".14042mm">
            <v:path arrowok="t"/>
            <w10:wrap type="topAndBottom" anchorx="page"/>
          </v:shape>
        </w:pict>
      </w:r>
      <w:r>
        <w:t>Percebe-se então como a aceitação da terminologia consensual media os entendimentos e</w:t>
      </w:r>
      <w:r>
        <w:t xml:space="preserve"> passa a servir como referência real para os conceitos. Desdobra-se daí que os conceitos </w:t>
      </w:r>
      <w:r w:rsidRPr="003E4BF2">
        <w:rPr>
          <w:highlight w:val="yellow"/>
          <w:rPrChange w:id="50" w:author="Júnior Magalhães" w:date="2022-06-30T15:02:00Z">
            <w:rPr/>
          </w:rPrChange>
        </w:rPr>
        <w:t>’</w:t>
      </w:r>
      <w:r>
        <w:t>passam a existir como objetos, (e que estes) são o que significam</w:t>
      </w:r>
      <w:hyperlink w:anchor="_bookmark14" w:history="1">
        <w:r>
          <w:rPr>
            <w:color w:val="2804C2"/>
            <w:vertAlign w:val="superscript"/>
          </w:rPr>
          <w:t>10</w:t>
        </w:r>
      </w:hyperlink>
      <w:r>
        <w:t>’. A pro</w:t>
      </w:r>
      <w:r>
        <w:t>fundidade de tal aceitação pode levar ao esquecimento da situação original onde tal conceito foi significado. Portanto</w:t>
      </w:r>
      <w:ins w:id="51" w:author="Júnior Magalhães" w:date="2022-06-30T15:02:00Z">
        <w:r w:rsidR="001D76E9">
          <w:t>,</w:t>
        </w:r>
      </w:ins>
      <w:r>
        <w:t xml:space="preserve"> é possível</w:t>
      </w:r>
      <w:r>
        <w:rPr>
          <w:spacing w:val="80"/>
          <w:w w:val="150"/>
        </w:rPr>
        <w:t xml:space="preserve"> </w:t>
      </w:r>
      <w:r>
        <w:t>que o esquecimento da origem de tais conceitos leve estes à se transformarem. A dinâmica de tais transformações varia conforme</w:t>
      </w:r>
      <w:r>
        <w:t xml:space="preserve"> cada cultura e a própria noção de causalidade necessário para a explicação do fenômeno comunicado pode ser distorcida ou até mesmo perdida. Atuam sobre tal perda, as determinações de natureza política e econômica vigentes em uma dada sociedade. Pode-se </w:t>
      </w:r>
      <w:r>
        <w:rPr>
          <w:spacing w:val="-2"/>
        </w:rPr>
        <w:t>co</w:t>
      </w:r>
      <w:r>
        <w:rPr>
          <w:spacing w:val="-2"/>
        </w:rPr>
        <w:t>ncluir</w:t>
      </w:r>
      <w:r>
        <w:rPr>
          <w:spacing w:val="-3"/>
        </w:rPr>
        <w:t xml:space="preserve"> </w:t>
      </w:r>
      <w:r>
        <w:rPr>
          <w:spacing w:val="-2"/>
        </w:rPr>
        <w:t>tal</w:t>
      </w:r>
      <w:r>
        <w:rPr>
          <w:spacing w:val="-3"/>
        </w:rPr>
        <w:t xml:space="preserve"> </w:t>
      </w:r>
      <w:r>
        <w:rPr>
          <w:spacing w:val="-2"/>
        </w:rPr>
        <w:t>argumentação,</w:t>
      </w:r>
      <w:r>
        <w:rPr>
          <w:spacing w:val="-4"/>
        </w:rPr>
        <w:t xml:space="preserve"> </w:t>
      </w:r>
      <w:r>
        <w:rPr>
          <w:spacing w:val="-2"/>
        </w:rPr>
        <w:t>de maneira sintética,</w:t>
      </w:r>
      <w:r>
        <w:rPr>
          <w:spacing w:val="-4"/>
        </w:rPr>
        <w:t xml:space="preserve"> </w:t>
      </w:r>
      <w:r>
        <w:rPr>
          <w:spacing w:val="-2"/>
        </w:rPr>
        <w:t>aproveitando</w:t>
      </w:r>
      <w:r>
        <w:rPr>
          <w:spacing w:val="-3"/>
        </w:rPr>
        <w:t xml:space="preserve"> </w:t>
      </w:r>
      <w:r>
        <w:rPr>
          <w:spacing w:val="-2"/>
        </w:rPr>
        <w:t>do argumento</w:t>
      </w:r>
      <w:r>
        <w:rPr>
          <w:spacing w:val="-4"/>
        </w:rPr>
        <w:t xml:space="preserve"> </w:t>
      </w:r>
      <w:r>
        <w:rPr>
          <w:spacing w:val="-2"/>
        </w:rPr>
        <w:t>do autor, o</w:t>
      </w:r>
      <w:r>
        <w:rPr>
          <w:spacing w:val="-3"/>
        </w:rPr>
        <w:t xml:space="preserve"> </w:t>
      </w:r>
      <w:r>
        <w:rPr>
          <w:spacing w:val="-2"/>
        </w:rPr>
        <w:t>qual</w:t>
      </w:r>
      <w:r>
        <w:rPr>
          <w:spacing w:val="-3"/>
        </w:rPr>
        <w:t xml:space="preserve"> </w:t>
      </w:r>
      <w:r>
        <w:rPr>
          <w:spacing w:val="-2"/>
        </w:rPr>
        <w:t xml:space="preserve">destaca </w:t>
      </w:r>
      <w:r>
        <w:rPr>
          <w:spacing w:val="-10"/>
        </w:rPr>
        <w:t>a</w:t>
      </w:r>
    </w:p>
    <w:p w14:paraId="064549DB" w14:textId="77777777" w:rsidR="00242630" w:rsidRDefault="00DF37DC">
      <w:pPr>
        <w:tabs>
          <w:tab w:val="left" w:pos="421"/>
        </w:tabs>
        <w:spacing w:before="18" w:line="242" w:lineRule="exact"/>
        <w:ind w:left="141"/>
        <w:rPr>
          <w:sz w:val="20"/>
        </w:rPr>
      </w:pPr>
      <w:r>
        <w:rPr>
          <w:spacing w:val="-10"/>
          <w:position w:val="7"/>
          <w:sz w:val="14"/>
        </w:rPr>
        <w:t>9</w:t>
      </w:r>
      <w:r>
        <w:rPr>
          <w:position w:val="7"/>
          <w:sz w:val="14"/>
        </w:rPr>
        <w:tab/>
      </w:r>
      <w:bookmarkStart w:id="52" w:name="_bookmark13"/>
      <w:bookmarkStart w:id="53" w:name="_bookmark14"/>
      <w:bookmarkEnd w:id="52"/>
      <w:bookmarkEnd w:id="53"/>
      <w:r>
        <w:rPr>
          <w:spacing w:val="-2"/>
          <w:sz w:val="20"/>
        </w:rPr>
        <w:t>(</w:t>
      </w:r>
      <w:hyperlink w:anchor="_bookmark64" w:history="1">
        <w:r>
          <w:rPr>
            <w:color w:val="2804C2"/>
            <w:spacing w:val="-2"/>
            <w:sz w:val="20"/>
          </w:rPr>
          <w:t>MOSCOVICI</w:t>
        </w:r>
      </w:hyperlink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hyperlink w:anchor="_bookmark64" w:history="1">
        <w:r>
          <w:rPr>
            <w:color w:val="2804C2"/>
            <w:spacing w:val="-2"/>
            <w:sz w:val="20"/>
          </w:rPr>
          <w:t>2007</w:t>
        </w:r>
      </w:hyperlink>
      <w:r>
        <w:rPr>
          <w:spacing w:val="-2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p.73)</w:t>
      </w:r>
    </w:p>
    <w:p w14:paraId="064549DC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10</w:t>
      </w:r>
      <w:r>
        <w:rPr>
          <w:spacing w:val="71"/>
          <w:w w:val="150"/>
          <w:position w:val="7"/>
          <w:sz w:val="14"/>
        </w:rPr>
        <w:t xml:space="preserve"> </w:t>
      </w:r>
      <w:r>
        <w:rPr>
          <w:sz w:val="20"/>
        </w:rPr>
        <w:t>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p.74)</w:t>
      </w:r>
    </w:p>
    <w:p w14:paraId="064549DD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9DE" w14:textId="77777777" w:rsidR="00242630" w:rsidRDefault="00DF37DC">
      <w:pPr>
        <w:pStyle w:val="Corpodetexto"/>
        <w:spacing w:before="91" w:line="326" w:lineRule="auto"/>
      </w:pPr>
      <w:bookmarkStart w:id="54" w:name="_bookmark15"/>
      <w:bookmarkEnd w:id="54"/>
      <w:r>
        <w:lastRenderedPageBreak/>
        <w:t>o papel mediador da linguagem e da cognição no esforço de construção de significados</w:t>
      </w:r>
      <w:hyperlink w:anchor="_bookmark16" w:history="1">
        <w:r>
          <w:rPr>
            <w:color w:val="2804C2"/>
            <w:vertAlign w:val="superscript"/>
          </w:rPr>
          <w:t>11</w:t>
        </w:r>
      </w:hyperlink>
      <w:r>
        <w:rPr>
          <w:color w:val="2804C2"/>
        </w:rPr>
        <w:t xml:space="preserve"> </w:t>
      </w:r>
      <w:r>
        <w:t>mantidos pelas representações sociais; afirma este que:</w:t>
      </w:r>
    </w:p>
    <w:p w14:paraId="064549DF" w14:textId="77777777" w:rsidR="00242630" w:rsidRDefault="00242630">
      <w:pPr>
        <w:pStyle w:val="Corpodetexto"/>
        <w:spacing w:before="3"/>
        <w:ind w:left="0"/>
        <w:rPr>
          <w:sz w:val="29"/>
        </w:rPr>
      </w:pPr>
    </w:p>
    <w:p w14:paraId="064549E0" w14:textId="77777777" w:rsidR="00242630" w:rsidRDefault="00DF37DC">
      <w:pPr>
        <w:spacing w:line="249" w:lineRule="auto"/>
        <w:ind w:left="2987" w:right="158" w:firstLine="6"/>
        <w:jc w:val="both"/>
        <w:rPr>
          <w:sz w:val="20"/>
        </w:rPr>
      </w:pPr>
      <w:r>
        <w:rPr>
          <w:sz w:val="20"/>
        </w:rPr>
        <w:t>Os nomes, pois, que inventamos e criamos para dar forma abstrata a substâncias ou fenômenos</w:t>
      </w:r>
      <w:r>
        <w:rPr>
          <w:spacing w:val="-5"/>
          <w:sz w:val="20"/>
        </w:rPr>
        <w:t xml:space="preserve"> </w:t>
      </w:r>
      <w:r>
        <w:rPr>
          <w:sz w:val="20"/>
        </w:rPr>
        <w:t>complexos,</w:t>
      </w:r>
      <w:r>
        <w:rPr>
          <w:spacing w:val="-5"/>
          <w:sz w:val="20"/>
        </w:rPr>
        <w:t xml:space="preserve"> </w:t>
      </w:r>
      <w:r>
        <w:rPr>
          <w:sz w:val="20"/>
        </w:rPr>
        <w:t>tornam-se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substância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fenômeno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isso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nós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nunca paramos de fazer. (...) Nossas representações, pois, tornam o não-familiar em algo familiar. </w:t>
      </w:r>
      <w:r>
        <w:rPr>
          <w:sz w:val="20"/>
        </w:rPr>
        <w:t>O que é uma maneira diferente de dizer que elas dependem da memória (</w:t>
      </w:r>
      <w:hyperlink w:anchor="_bookmark64" w:history="1">
        <w:r>
          <w:rPr>
            <w:color w:val="2804C2"/>
            <w:sz w:val="20"/>
          </w:rPr>
          <w:t>MOSCOVICI</w:t>
        </w:r>
      </w:hyperlink>
      <w:r>
        <w:rPr>
          <w:sz w:val="20"/>
        </w:rPr>
        <w:t xml:space="preserve">, </w:t>
      </w:r>
      <w:hyperlink w:anchor="_bookmark64" w:history="1">
        <w:r>
          <w:rPr>
            <w:color w:val="2804C2"/>
            <w:sz w:val="20"/>
          </w:rPr>
          <w:t>2007</w:t>
        </w:r>
      </w:hyperlink>
      <w:r>
        <w:rPr>
          <w:sz w:val="20"/>
        </w:rPr>
        <w:t>, p.77-78).</w:t>
      </w:r>
    </w:p>
    <w:p w14:paraId="064549E1" w14:textId="77777777" w:rsidR="00242630" w:rsidRDefault="00242630">
      <w:pPr>
        <w:pStyle w:val="Corpodetexto"/>
        <w:ind w:left="0"/>
      </w:pPr>
    </w:p>
    <w:p w14:paraId="064549E2" w14:textId="77777777" w:rsidR="00242630" w:rsidRDefault="00DF37DC">
      <w:pPr>
        <w:pStyle w:val="Corpodetexto"/>
        <w:spacing w:before="187" w:line="326" w:lineRule="auto"/>
        <w:ind w:right="158" w:firstLine="737"/>
        <w:jc w:val="both"/>
      </w:pPr>
      <w:r>
        <w:t>Logo,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inexistência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núcleo</w:t>
      </w:r>
      <w:r>
        <w:rPr>
          <w:spacing w:val="-5"/>
        </w:rPr>
        <w:t xml:space="preserve"> </w:t>
      </w:r>
      <w:r>
        <w:t>figurativo</w:t>
      </w:r>
      <w:r>
        <w:rPr>
          <w:spacing w:val="-5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corpo</w:t>
      </w:r>
      <w:r>
        <w:rPr>
          <w:spacing w:val="-5"/>
        </w:rPr>
        <w:t xml:space="preserve"> </w:t>
      </w:r>
      <w:r>
        <w:t>discente</w:t>
      </w:r>
      <w:r>
        <w:rPr>
          <w:spacing w:val="-5"/>
        </w:rPr>
        <w:t xml:space="preserve"> </w:t>
      </w:r>
      <w:r>
        <w:t>estudado</w:t>
      </w:r>
      <w:r>
        <w:rPr>
          <w:spacing w:val="-5"/>
        </w:rPr>
        <w:t xml:space="preserve"> </w:t>
      </w:r>
      <w:r>
        <w:t>estimula a produção de um objeto educacional que contenha os elementos reificados de significação os quais percebem as práticas, políticas, tecnoló</w:t>
      </w:r>
      <w:r>
        <w:t>gicas e outras ferramentas que possuem impacto sobre o ambiente natural.</w:t>
      </w:r>
    </w:p>
    <w:p w14:paraId="064549E3" w14:textId="77777777" w:rsidR="00242630" w:rsidRDefault="00242630">
      <w:pPr>
        <w:pStyle w:val="Corpodetexto"/>
        <w:spacing w:before="8"/>
        <w:ind w:left="0"/>
        <w:rPr>
          <w:sz w:val="33"/>
        </w:rPr>
      </w:pPr>
    </w:p>
    <w:p w14:paraId="064549E4" w14:textId="77777777" w:rsidR="00242630" w:rsidRDefault="00DF37DC">
      <w:pPr>
        <w:pStyle w:val="Ttulo2"/>
        <w:numPr>
          <w:ilvl w:val="1"/>
          <w:numId w:val="2"/>
        </w:numPr>
        <w:tabs>
          <w:tab w:val="left" w:pos="819"/>
        </w:tabs>
        <w:jc w:val="both"/>
      </w:pPr>
      <w:bookmarkStart w:id="55" w:name="Os_conhecimentos_reificados_acerca_do_ar"/>
      <w:bookmarkEnd w:id="55"/>
      <w:r>
        <w:t>Os</w:t>
      </w:r>
      <w:r>
        <w:rPr>
          <w:spacing w:val="21"/>
        </w:rPr>
        <w:t xml:space="preserve"> </w:t>
      </w:r>
      <w:r>
        <w:t>conhecimentos</w:t>
      </w:r>
      <w:r>
        <w:rPr>
          <w:spacing w:val="21"/>
        </w:rPr>
        <w:t xml:space="preserve"> </w:t>
      </w:r>
      <w:r>
        <w:t>reificados</w:t>
      </w:r>
      <w:r>
        <w:rPr>
          <w:spacing w:val="21"/>
        </w:rPr>
        <w:t xml:space="preserve"> </w:t>
      </w:r>
      <w:r>
        <w:t>acerca</w:t>
      </w:r>
      <w:r>
        <w:rPr>
          <w:spacing w:val="21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armazenamento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rPr>
          <w:spacing w:val="-2"/>
        </w:rPr>
        <w:t>energia</w:t>
      </w:r>
    </w:p>
    <w:p w14:paraId="064549E5" w14:textId="77777777" w:rsidR="00242630" w:rsidRDefault="00DF37DC">
      <w:pPr>
        <w:pStyle w:val="Corpodetexto"/>
        <w:spacing w:before="247" w:line="326" w:lineRule="auto"/>
        <w:ind w:right="128" w:firstLine="737"/>
        <w:jc w:val="both"/>
      </w:pPr>
      <w:r>
        <w:t>Para</w:t>
      </w:r>
      <w:r>
        <w:rPr>
          <w:spacing w:val="-4"/>
        </w:rPr>
        <w:t xml:space="preserve"> </w:t>
      </w:r>
      <w:r>
        <w:t>avançar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discussão</w:t>
      </w:r>
      <w:r>
        <w:rPr>
          <w:spacing w:val="-4"/>
        </w:rPr>
        <w:t xml:space="preserve"> </w:t>
      </w:r>
      <w:r>
        <w:t>aqui</w:t>
      </w:r>
      <w:r>
        <w:rPr>
          <w:spacing w:val="-4"/>
        </w:rPr>
        <w:t xml:space="preserve"> </w:t>
      </w:r>
      <w:r>
        <w:t>proposta,</w:t>
      </w:r>
      <w:r>
        <w:rPr>
          <w:spacing w:val="-3"/>
        </w:rPr>
        <w:t xml:space="preserve"> </w:t>
      </w:r>
      <w:r>
        <w:t>propõe-se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tecnologias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políticas associadas às práticas de armazenamento de energia. Tal tema diverge das investigações acerca da redução de consumo e destaca características históricas do desenvolvimento tecnológico</w:t>
      </w:r>
      <w:hyperlink w:anchor="_bookmark17" w:history="1">
        <w:r>
          <w:rPr>
            <w:color w:val="2804C2"/>
            <w:vertAlign w:val="superscript"/>
          </w:rPr>
          <w:t>12</w:t>
        </w:r>
      </w:hyperlink>
      <w:r>
        <w:rPr>
          <w:color w:val="2804C2"/>
        </w:rPr>
        <w:t xml:space="preserve"> </w:t>
      </w:r>
      <w:r>
        <w:t>vigente e percebe as potencialidades deste, no que tange seu impacto ambiental. Diversas práticas podem ser incluídas aqui e a relação de cada uma delas com o ambiente natural, através do trabalho humano, podem ser destacadas</w:t>
      </w:r>
      <w:r>
        <w:t>.</w:t>
      </w:r>
    </w:p>
    <w:p w14:paraId="064549E6" w14:textId="3CD692A8" w:rsidR="00242630" w:rsidRDefault="00DF37DC">
      <w:pPr>
        <w:pStyle w:val="Corpodetexto"/>
        <w:spacing w:before="115" w:line="326" w:lineRule="auto"/>
        <w:ind w:right="128" w:firstLine="737"/>
        <w:jc w:val="both"/>
      </w:pPr>
      <w:commentRangeStart w:id="56"/>
      <w:r>
        <w:t>Em termos históricos</w:t>
      </w:r>
      <w:ins w:id="57" w:author="Júnior Magalhães" w:date="2022-06-30T15:04:00Z">
        <w:r w:rsidR="00344ED3">
          <w:t>,</w:t>
        </w:r>
      </w:ins>
      <w:r>
        <w:t xml:space="preserve"> primeiramente surgem as práticas de estocagem da energia na forma química, como por exemplo, a lenha, o carvão</w:t>
      </w:r>
      <w:del w:id="58" w:author="Júnior Magalhães" w:date="2022-06-30T15:05:00Z">
        <w:r w:rsidDel="00F21220">
          <w:delText>,</w:delText>
        </w:r>
      </w:del>
      <w:r>
        <w:t xml:space="preserve"> e os derivados de petróleo, atividades as quais serviram de base para a maior parte da história tecnológica vivida pela h</w:t>
      </w:r>
      <w:r>
        <w:t>umanidade. Tais atividades possuem um notório impacto danoso sobre o ambiente natural e, a significação atribuída à estas práticas</w:t>
      </w:r>
      <w:r>
        <w:rPr>
          <w:spacing w:val="-13"/>
        </w:rPr>
        <w:t xml:space="preserve"> </w:t>
      </w:r>
      <w:r>
        <w:t>já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encontra</w:t>
      </w:r>
      <w:r>
        <w:rPr>
          <w:spacing w:val="-13"/>
        </w:rPr>
        <w:t xml:space="preserve"> </w:t>
      </w:r>
      <w:r>
        <w:t>razoavelmente</w:t>
      </w:r>
      <w:r>
        <w:rPr>
          <w:spacing w:val="-13"/>
        </w:rPr>
        <w:t xml:space="preserve"> </w:t>
      </w:r>
      <w:r>
        <w:t>disseminada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mídia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educação</w:t>
      </w:r>
      <w:r>
        <w:rPr>
          <w:spacing w:val="-13"/>
        </w:rPr>
        <w:t xml:space="preserve"> </w:t>
      </w:r>
      <w:r>
        <w:t>formal.</w:t>
      </w:r>
      <w:r>
        <w:rPr>
          <w:spacing w:val="-13"/>
        </w:rPr>
        <w:t xml:space="preserve"> </w:t>
      </w:r>
      <w:r>
        <w:t>Tais</w:t>
      </w:r>
      <w:r>
        <w:rPr>
          <w:spacing w:val="-13"/>
        </w:rPr>
        <w:t xml:space="preserve"> </w:t>
      </w:r>
      <w:r>
        <w:t>práticas</w:t>
      </w:r>
      <w:r>
        <w:rPr>
          <w:spacing w:val="-13"/>
        </w:rPr>
        <w:t xml:space="preserve"> </w:t>
      </w:r>
      <w:r>
        <w:t>foram complementadas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avançadas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forças</w:t>
      </w:r>
      <w:r>
        <w:rPr>
          <w:spacing w:val="-4"/>
        </w:rPr>
        <w:t xml:space="preserve"> </w:t>
      </w:r>
      <w:r>
        <w:t>naturais,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atividades presentes na indústria da energia nuclear. Esta forma de armazenamento, com base em preceitos da física,</w:t>
      </w:r>
      <w:r>
        <w:rPr>
          <w:spacing w:val="-10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conhecimento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profundo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elementos,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seu</w:t>
      </w:r>
      <w:r>
        <w:rPr>
          <w:spacing w:val="-10"/>
        </w:rPr>
        <w:t xml:space="preserve"> </w:t>
      </w:r>
      <w:r>
        <w:t>nível</w:t>
      </w:r>
      <w:r>
        <w:rPr>
          <w:spacing w:val="-10"/>
        </w:rPr>
        <w:t xml:space="preserve"> </w:t>
      </w:r>
      <w:r>
        <w:t>a</w:t>
      </w:r>
      <w:r>
        <w:t>tômico, fato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permite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estocagem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produção</w:t>
      </w:r>
      <w:r>
        <w:rPr>
          <w:spacing w:val="-13"/>
        </w:rPr>
        <w:t xml:space="preserve"> </w:t>
      </w:r>
      <w:r>
        <w:t>ordens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magnitude</w:t>
      </w:r>
      <w:r>
        <w:rPr>
          <w:spacing w:val="-13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>elevadas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formas químicas de armazenamento de energia.</w:t>
      </w:r>
      <w:commentRangeEnd w:id="56"/>
      <w:r w:rsidR="00F21220">
        <w:rPr>
          <w:rStyle w:val="Refdecomentrio"/>
        </w:rPr>
        <w:commentReference w:id="56"/>
      </w:r>
    </w:p>
    <w:p w14:paraId="064549E7" w14:textId="77777777" w:rsidR="00242630" w:rsidRDefault="00DF37DC">
      <w:pPr>
        <w:pStyle w:val="Corpodetexto"/>
        <w:spacing w:before="116" w:line="326" w:lineRule="auto"/>
        <w:ind w:right="158" w:firstLine="737"/>
        <w:jc w:val="both"/>
      </w:pPr>
      <w:r>
        <w:pict w14:anchorId="06454A8B">
          <v:shape id="docshape7" o:spid="_x0000_s2054" style="position:absolute;left:0;text-align:left;margin-left:57.05pt;margin-top:120.05pt;width:192.5pt;height:.1pt;z-index:-15726080;mso-wrap-distance-left:0;mso-wrap-distance-right:0;mso-position-horizontal-relative:page" coordorigin="1141,2401" coordsize="3850,0" path="m1141,2401r3850,e" filled="f" strokeweight=".14042mm">
            <v:path arrowok="t"/>
            <w10:wrap type="topAndBottom" anchorx="page"/>
          </v:shape>
        </w:pict>
      </w:r>
      <w:r>
        <w:t>A fase mais recente de práticas e tecnologias acerca da geração de energia, especificamente as formas de produç</w:t>
      </w:r>
      <w:r>
        <w:t>ão da energia renovável, possuem uma história que se inicia com o advento da geração por meios hidráulicos, situação que coincidiu com a institucionalização dos conhecimentos acerca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eletricidade</w:t>
      </w:r>
      <w:r>
        <w:rPr>
          <w:spacing w:val="-6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formas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corrente</w:t>
      </w:r>
      <w:r>
        <w:rPr>
          <w:spacing w:val="-6"/>
        </w:rPr>
        <w:t xml:space="preserve"> </w:t>
      </w:r>
      <w:r>
        <w:t>direta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alternada.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capacidade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estocagem</w:t>
      </w:r>
      <w:r>
        <w:rPr>
          <w:spacing w:val="-6"/>
        </w:rPr>
        <w:t xml:space="preserve"> </w:t>
      </w:r>
      <w:r>
        <w:t>presente nos reservatórios hídricos se apresenta então como um fato relevante e, destaca-se que tais práticas somente</w:t>
      </w:r>
      <w:r>
        <w:rPr>
          <w:spacing w:val="8"/>
        </w:rPr>
        <w:t xml:space="preserve"> </w:t>
      </w:r>
      <w:r>
        <w:t>tenham</w:t>
      </w:r>
      <w:r>
        <w:rPr>
          <w:spacing w:val="8"/>
        </w:rPr>
        <w:t xml:space="preserve"> </w:t>
      </w:r>
      <w:r>
        <w:t>tomado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proporções</w:t>
      </w:r>
      <w:r>
        <w:rPr>
          <w:spacing w:val="8"/>
        </w:rPr>
        <w:t xml:space="preserve"> </w:t>
      </w:r>
      <w:r>
        <w:t>generalizadas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encontramos</w:t>
      </w:r>
      <w:r>
        <w:rPr>
          <w:spacing w:val="8"/>
        </w:rPr>
        <w:t xml:space="preserve"> </w:t>
      </w:r>
      <w:r>
        <w:t>com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advento</w:t>
      </w:r>
      <w:r>
        <w:rPr>
          <w:spacing w:val="8"/>
        </w:rPr>
        <w:t xml:space="preserve"> </w:t>
      </w:r>
      <w:r>
        <w:t>das</w:t>
      </w:r>
      <w:r>
        <w:rPr>
          <w:spacing w:val="8"/>
        </w:rPr>
        <w:t xml:space="preserve"> </w:t>
      </w:r>
      <w:r>
        <w:rPr>
          <w:spacing w:val="-2"/>
        </w:rPr>
        <w:t>grandes</w:t>
      </w:r>
    </w:p>
    <w:p w14:paraId="064549E8" w14:textId="77777777" w:rsidR="00242630" w:rsidRDefault="00DF37DC">
      <w:pPr>
        <w:spacing w:before="18" w:line="242" w:lineRule="exact"/>
        <w:ind w:left="141"/>
        <w:jc w:val="both"/>
        <w:rPr>
          <w:sz w:val="20"/>
        </w:rPr>
      </w:pPr>
      <w:r>
        <w:rPr>
          <w:position w:val="7"/>
          <w:sz w:val="14"/>
        </w:rPr>
        <w:t>11</w:t>
      </w:r>
      <w:r>
        <w:rPr>
          <w:spacing w:val="99"/>
          <w:position w:val="7"/>
          <w:sz w:val="14"/>
        </w:rPr>
        <w:t xml:space="preserve"> </w:t>
      </w:r>
      <w:bookmarkStart w:id="59" w:name="_bookmark16"/>
      <w:bookmarkStart w:id="60" w:name="_bookmark17"/>
      <w:bookmarkEnd w:id="59"/>
      <w:bookmarkEnd w:id="60"/>
      <w:r>
        <w:rPr>
          <w:sz w:val="20"/>
        </w:rPr>
        <w:t>(</w:t>
      </w:r>
      <w:hyperlink w:anchor="_bookmark60" w:history="1">
        <w:r>
          <w:rPr>
            <w:color w:val="2804C2"/>
            <w:sz w:val="20"/>
          </w:rPr>
          <w:t>LEFF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60" w:history="1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p.31)</w:t>
      </w:r>
    </w:p>
    <w:p w14:paraId="064549E9" w14:textId="77777777" w:rsidR="00242630" w:rsidRDefault="00DF37DC">
      <w:pPr>
        <w:spacing w:line="249" w:lineRule="auto"/>
        <w:ind w:left="415" w:right="158" w:hanging="275"/>
        <w:jc w:val="both"/>
        <w:rPr>
          <w:sz w:val="20"/>
        </w:rPr>
      </w:pPr>
      <w:r>
        <w:rPr>
          <w:position w:val="7"/>
          <w:sz w:val="14"/>
        </w:rPr>
        <w:t>12</w:t>
      </w:r>
      <w:r>
        <w:rPr>
          <w:spacing w:val="80"/>
          <w:position w:val="7"/>
          <w:sz w:val="14"/>
        </w:rPr>
        <w:t xml:space="preserve"> </w:t>
      </w:r>
      <w:r>
        <w:rPr>
          <w:sz w:val="20"/>
        </w:rPr>
        <w:t>Percebe-se o caráter dialético da mudança tecnológica presente na análise com base nas impressões presentes em (</w:t>
      </w:r>
      <w:hyperlink w:anchor="_bookmark56" w:history="1">
        <w:r>
          <w:rPr>
            <w:color w:val="2804C2"/>
            <w:sz w:val="20"/>
          </w:rPr>
          <w:t>JUCHNIEWICZ</w:t>
        </w:r>
      </w:hyperlink>
      <w:r>
        <w:rPr>
          <w:sz w:val="20"/>
        </w:rPr>
        <w:t xml:space="preserve">, </w:t>
      </w:r>
      <w:hyperlink w:anchor="_bookmark56" w:history="1">
        <w:r>
          <w:rPr>
            <w:color w:val="2804C2"/>
            <w:sz w:val="20"/>
          </w:rPr>
          <w:t>2018</w:t>
        </w:r>
      </w:hyperlink>
      <w:r>
        <w:rPr>
          <w:sz w:val="20"/>
        </w:rPr>
        <w:t>).</w:t>
      </w:r>
    </w:p>
    <w:p w14:paraId="064549EA" w14:textId="77777777" w:rsidR="00242630" w:rsidRDefault="00242630">
      <w:pPr>
        <w:spacing w:line="249" w:lineRule="auto"/>
        <w:jc w:val="both"/>
        <w:rPr>
          <w:sz w:val="20"/>
        </w:rPr>
        <w:sectPr w:rsidR="00242630">
          <w:pgSz w:w="11910" w:h="16840"/>
          <w:pgMar w:top="1040" w:right="980" w:bottom="740" w:left="1000" w:header="0" w:footer="546" w:gutter="0"/>
          <w:cols w:space="720"/>
        </w:sectPr>
      </w:pPr>
    </w:p>
    <w:p w14:paraId="064549EB" w14:textId="77777777" w:rsidR="00242630" w:rsidRDefault="00DF37DC">
      <w:pPr>
        <w:pStyle w:val="Corpodetexto"/>
        <w:spacing w:before="71" w:line="326" w:lineRule="auto"/>
        <w:ind w:left="132" w:right="116" w:firstLine="8"/>
        <w:jc w:val="both"/>
      </w:pPr>
      <w:bookmarkStart w:id="61" w:name="_bookmark18"/>
      <w:bookmarkEnd w:id="61"/>
      <w:r>
        <w:lastRenderedPageBreak/>
        <w:t>obras hidroelétricas. Tais práticas tecnológicas, embora não sejam totalmente isentas de impactos nocivos ao ambiente natural, afetam o ambiente natural de maneira menos agressiva</w:t>
      </w:r>
      <w:r>
        <w:t>, podendo assim ser consideradas menos danosas que as práticas tecnológicas supracitadas. O advento do paradigma moderno das energias renováveis, cujo impacto ambiental é menor, pode ser percebido com o sur- gimento e generalização, no período recente, das</w:t>
      </w:r>
      <w:r>
        <w:t xml:space="preserve"> tecnologias de geração eólica e fotovoltaica. Esta outras</w:t>
      </w:r>
      <w:r>
        <w:rPr>
          <w:spacing w:val="31"/>
        </w:rPr>
        <w:t xml:space="preserve"> </w:t>
      </w:r>
      <w:r>
        <w:t>práticas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geração</w:t>
      </w:r>
      <w:r>
        <w:rPr>
          <w:spacing w:val="31"/>
        </w:rPr>
        <w:t xml:space="preserve"> </w:t>
      </w:r>
      <w:r>
        <w:t>ainda</w:t>
      </w:r>
      <w:r>
        <w:rPr>
          <w:spacing w:val="31"/>
        </w:rPr>
        <w:t xml:space="preserve"> </w:t>
      </w:r>
      <w:r>
        <w:t>carecem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uma</w:t>
      </w:r>
      <w:r>
        <w:rPr>
          <w:spacing w:val="31"/>
        </w:rPr>
        <w:t xml:space="preserve"> </w:t>
      </w:r>
      <w:r>
        <w:t>associação</w:t>
      </w:r>
      <w:r>
        <w:rPr>
          <w:spacing w:val="31"/>
        </w:rPr>
        <w:t xml:space="preserve"> </w:t>
      </w:r>
      <w:r>
        <w:t>com</w:t>
      </w:r>
      <w:r>
        <w:rPr>
          <w:spacing w:val="31"/>
        </w:rPr>
        <w:t xml:space="preserve"> </w:t>
      </w:r>
      <w:r>
        <w:t>tecnologias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armazenamento da energia, pois, de maneira distinta de um reservatório de água, uma reserva de carvão natural, de urânio ou de</w:t>
      </w:r>
      <w:r>
        <w:t xml:space="preserve"> petróleo, estas tecnologias renováveis não possuem a capacidade de armazenamento dos elementos naturais dos quais necessitam para operar. Devido esta condição, o imperativo do armazenamento</w:t>
      </w:r>
      <w:r>
        <w:rPr>
          <w:spacing w:val="26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energia</w:t>
      </w:r>
      <w:r>
        <w:rPr>
          <w:spacing w:val="27"/>
        </w:rPr>
        <w:t xml:space="preserve"> </w:t>
      </w:r>
      <w:r>
        <w:t>produzida</w:t>
      </w:r>
      <w:r>
        <w:rPr>
          <w:spacing w:val="26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forma</w:t>
      </w:r>
      <w:r>
        <w:rPr>
          <w:spacing w:val="26"/>
        </w:rPr>
        <w:t xml:space="preserve"> </w:t>
      </w:r>
      <w:r>
        <w:t>elétrica</w:t>
      </w:r>
      <w:r>
        <w:rPr>
          <w:spacing w:val="27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apresenta</w:t>
      </w:r>
      <w:r>
        <w:rPr>
          <w:spacing w:val="27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tema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</w:t>
      </w:r>
      <w:r>
        <w:t>er</w:t>
      </w:r>
      <w:r>
        <w:rPr>
          <w:spacing w:val="27"/>
        </w:rPr>
        <w:t xml:space="preserve"> </w:t>
      </w:r>
      <w:r>
        <w:t>investigado e este imperativo se destaca do temas das diversas formas de armazenamento da energia potencial. Acerca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infraestruturas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energia</w:t>
      </w:r>
      <w:r>
        <w:rPr>
          <w:spacing w:val="-7"/>
        </w:rPr>
        <w:t xml:space="preserve"> </w:t>
      </w:r>
      <w:r>
        <w:t>potencial,</w:t>
      </w:r>
      <w:r>
        <w:rPr>
          <w:spacing w:val="-7"/>
        </w:rPr>
        <w:t xml:space="preserve"> </w:t>
      </w:r>
      <w:r>
        <w:t>encontramos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paradigma</w:t>
      </w:r>
      <w:r>
        <w:rPr>
          <w:spacing w:val="-7"/>
        </w:rPr>
        <w:t xml:space="preserve"> </w:t>
      </w:r>
      <w:r>
        <w:t>vasto de tecnologias, das quais pode-se destacar as reservas naturais de carvão, petróleo, materiais físseis de origem natural como o urânio, materiais físseis de origem artificial como o plutônio, e reservas hidráulicas na forma de reservatórios de repres</w:t>
      </w:r>
      <w:r>
        <w:t>as. Uma caraterística compartilhada por todas essas formas</w:t>
      </w:r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estocagem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insumo</w:t>
      </w:r>
      <w:r>
        <w:rPr>
          <w:spacing w:val="-6"/>
        </w:rPr>
        <w:t xml:space="preserve"> </w:t>
      </w:r>
      <w:r>
        <w:t>usado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geração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energia,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portanto,</w:t>
      </w:r>
      <w:r>
        <w:rPr>
          <w:spacing w:val="-6"/>
        </w:rPr>
        <w:t xml:space="preserve"> </w:t>
      </w:r>
      <w:r>
        <w:t>representam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paradigma tecnológico que aproveita do um legado de conhecimentos bem definido. Formas mais recentes e menos</w:t>
      </w:r>
      <w:r>
        <w:rPr>
          <w:spacing w:val="-1"/>
        </w:rPr>
        <w:t xml:space="preserve"> </w:t>
      </w:r>
      <w:r>
        <w:t>difundid</w:t>
      </w:r>
      <w:r>
        <w:t>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geração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energia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energia</w:t>
      </w:r>
      <w:r>
        <w:rPr>
          <w:spacing w:val="-1"/>
        </w:rPr>
        <w:t xml:space="preserve"> </w:t>
      </w:r>
      <w:r>
        <w:t>maremotriz,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energia</w:t>
      </w:r>
      <w:r>
        <w:rPr>
          <w:spacing w:val="-1"/>
        </w:rPr>
        <w:t xml:space="preserve"> </w:t>
      </w:r>
      <w:r>
        <w:t>geotérmica,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energia termossolar, e a energia gravitacional em reservatórios de água padecem, cada uma em sua medida, das mesmas dificuldades estruturais causadas pela inexistência de mecanismo</w:t>
      </w:r>
      <w:r>
        <w:t>s de armazenagem de larga escala da energia produzida</w:t>
      </w:r>
      <w:commentRangeStart w:id="62"/>
      <w:r>
        <w:t>.</w:t>
      </w:r>
      <w:commentRangeEnd w:id="62"/>
      <w:r w:rsidR="00A366AA">
        <w:rPr>
          <w:rStyle w:val="Refdecomentrio"/>
        </w:rPr>
        <w:commentReference w:id="62"/>
      </w:r>
    </w:p>
    <w:p w14:paraId="064549EC" w14:textId="77777777" w:rsidR="00242630" w:rsidRDefault="00DF37DC">
      <w:pPr>
        <w:pStyle w:val="Corpodetexto"/>
        <w:spacing w:before="119" w:line="326" w:lineRule="auto"/>
        <w:ind w:right="128" w:firstLine="737"/>
        <w:jc w:val="both"/>
      </w:pPr>
      <w:r>
        <w:pict w14:anchorId="06454A8C">
          <v:shape id="docshape8" o:spid="_x0000_s2053" style="position:absolute;left:0;text-align:left;margin-left:57.05pt;margin-top:308pt;width:192.5pt;height:.1pt;z-index:-15725568;mso-wrap-distance-left:0;mso-wrap-distance-right:0;mso-position-horizontal-relative:page" coordorigin="1141,6160" coordsize="3850,0" path="m1141,6160r3850,e" filled="f" strokeweight=".14042mm">
            <v:path arrowok="t"/>
            <w10:wrap type="topAndBottom" anchorx="page"/>
          </v:shape>
        </w:pict>
      </w:r>
      <w:r>
        <w:t>A</w:t>
      </w:r>
      <w:r>
        <w:rPr>
          <w:spacing w:val="-9"/>
        </w:rPr>
        <w:t xml:space="preserve"> </w:t>
      </w:r>
      <w:r>
        <w:t>escala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capacidade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armazenamento</w:t>
      </w:r>
      <w:r>
        <w:rPr>
          <w:spacing w:val="-9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tecnologias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baterias</w:t>
      </w:r>
      <w:r>
        <w:rPr>
          <w:spacing w:val="-9"/>
        </w:rPr>
        <w:t xml:space="preserve"> </w:t>
      </w:r>
      <w:r>
        <w:t>químicas</w:t>
      </w:r>
      <w:r>
        <w:rPr>
          <w:spacing w:val="-9"/>
        </w:rPr>
        <w:t xml:space="preserve"> </w:t>
      </w:r>
      <w:r>
        <w:t xml:space="preserve">com </w:t>
      </w:r>
      <w:r>
        <w:rPr>
          <w:w w:val="95"/>
        </w:rPr>
        <w:t xml:space="preserve">base em ácido e chumbo e das baterias de lítio ainda não alcançaram a grandeza escalar necessária para </w:t>
      </w:r>
      <w:r>
        <w:t>atuar como elemento balanceador das cargas necessárias pelas redes elétricas atuais. Embora tenha ocorrido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generalização</w:t>
      </w:r>
      <w:r>
        <w:rPr>
          <w:spacing w:val="-13"/>
        </w:rPr>
        <w:t xml:space="preserve"> </w:t>
      </w:r>
      <w:r>
        <w:t>destas</w:t>
      </w:r>
      <w:r>
        <w:rPr>
          <w:spacing w:val="-13"/>
        </w:rPr>
        <w:t xml:space="preserve"> </w:t>
      </w:r>
      <w:r>
        <w:t>formas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armazenamento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aplicações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exigem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 xml:space="preserve">quantidade </w:t>
      </w:r>
      <w:r>
        <w:rPr>
          <w:w w:val="95"/>
        </w:rPr>
        <w:t xml:space="preserve">menor de energia, o desenvolvimento e integração de elementos balanceadores de carga em larga escala </w:t>
      </w:r>
      <w:r>
        <w:t>ainda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realizou.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condição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percebida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arquitetura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distribuição</w:t>
      </w:r>
      <w:r>
        <w:rPr>
          <w:spacing w:val="-2"/>
        </w:rPr>
        <w:t xml:space="preserve"> </w:t>
      </w:r>
      <w:r>
        <w:t>de energia</w:t>
      </w:r>
      <w:r>
        <w:rPr>
          <w:spacing w:val="-15"/>
        </w:rPr>
        <w:t xml:space="preserve"> </w:t>
      </w:r>
      <w:r>
        <w:t>cont</w:t>
      </w:r>
      <w:r>
        <w:t>emporâneos,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quais</w:t>
      </w:r>
      <w:r>
        <w:rPr>
          <w:spacing w:val="-15"/>
        </w:rPr>
        <w:t xml:space="preserve"> </w:t>
      </w:r>
      <w:r>
        <w:t>conectam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lado</w:t>
      </w:r>
      <w:r>
        <w:rPr>
          <w:spacing w:val="-15"/>
        </w:rPr>
        <w:t xml:space="preserve"> </w:t>
      </w:r>
      <w:r>
        <w:t>gerador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lado</w:t>
      </w:r>
      <w:r>
        <w:rPr>
          <w:spacing w:val="-15"/>
        </w:rPr>
        <w:t xml:space="preserve"> </w:t>
      </w:r>
      <w:r>
        <w:t>consumidor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energia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maneira praticamente instantânea. A mensuração do percentual de produção energética renovável carrega consigo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viés</w:t>
      </w:r>
      <w:r>
        <w:rPr>
          <w:spacing w:val="-11"/>
        </w:rPr>
        <w:t xml:space="preserve"> </w:t>
      </w:r>
      <w:r>
        <w:t>oriundo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paradigma</w:t>
      </w:r>
      <w:r>
        <w:rPr>
          <w:spacing w:val="-11"/>
        </w:rPr>
        <w:t xml:space="preserve"> </w:t>
      </w:r>
      <w:r>
        <w:t>vigente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inexistência</w:t>
      </w:r>
      <w:hyperlink w:anchor="_bookmark19" w:history="1">
        <w:r>
          <w:rPr>
            <w:color w:val="2804C2"/>
            <w:vertAlign w:val="superscript"/>
          </w:rPr>
          <w:t>13</w:t>
        </w:r>
      </w:hyperlink>
      <w:r>
        <w:t>,</w:t>
      </w:r>
      <w:r>
        <w:rPr>
          <w:spacing w:val="-11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sistemas</w:t>
      </w:r>
      <w:r>
        <w:rPr>
          <w:spacing w:val="-11"/>
        </w:rPr>
        <w:t xml:space="preserve"> </w:t>
      </w:r>
      <w:r>
        <w:t>elétricos contemporâneos,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grandes</w:t>
      </w:r>
      <w:r>
        <w:rPr>
          <w:spacing w:val="-13"/>
        </w:rPr>
        <w:t xml:space="preserve"> </w:t>
      </w:r>
      <w:r>
        <w:t>elementos</w:t>
      </w:r>
      <w:r>
        <w:rPr>
          <w:spacing w:val="-13"/>
        </w:rPr>
        <w:t xml:space="preserve"> </w:t>
      </w:r>
      <w:r>
        <w:t>armazenadores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energia</w:t>
      </w:r>
      <w:r>
        <w:rPr>
          <w:spacing w:val="-13"/>
        </w:rPr>
        <w:t xml:space="preserve"> </w:t>
      </w:r>
      <w:r>
        <w:t>produzida.</w:t>
      </w:r>
      <w:r>
        <w:rPr>
          <w:spacing w:val="-13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condição</w:t>
      </w:r>
      <w:r>
        <w:rPr>
          <w:spacing w:val="-13"/>
        </w:rPr>
        <w:t xml:space="preserve"> </w:t>
      </w:r>
      <w:r>
        <w:t>implica</w:t>
      </w:r>
      <w:r>
        <w:rPr>
          <w:spacing w:val="-13"/>
        </w:rPr>
        <w:t xml:space="preserve"> </w:t>
      </w:r>
      <w:r>
        <w:t>na existência de redes energéticas onde geradores e consumidores atuam em tempo real; tem-se como exemplo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sintoma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arquitetura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função</w:t>
      </w:r>
      <w:r>
        <w:rPr>
          <w:spacing w:val="-10"/>
        </w:rPr>
        <w:t xml:space="preserve"> </w:t>
      </w:r>
      <w:r>
        <w:t>exercida</w:t>
      </w:r>
      <w:r>
        <w:rPr>
          <w:spacing w:val="-11"/>
        </w:rPr>
        <w:t xml:space="preserve"> </w:t>
      </w:r>
      <w:r>
        <w:t>pelo</w:t>
      </w:r>
      <w:r>
        <w:rPr>
          <w:spacing w:val="-10"/>
        </w:rPr>
        <w:t xml:space="preserve"> </w:t>
      </w:r>
      <w:r>
        <w:t>Operador</w:t>
      </w:r>
      <w:r>
        <w:rPr>
          <w:spacing w:val="-11"/>
        </w:rPr>
        <w:t xml:space="preserve"> </w:t>
      </w:r>
      <w:r>
        <w:t>Nacional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ONS,</w:t>
      </w:r>
      <w:r>
        <w:rPr>
          <w:spacing w:val="-10"/>
        </w:rPr>
        <w:t xml:space="preserve"> </w:t>
      </w:r>
      <w:r>
        <w:t>no contexto do Brasil</w:t>
      </w:r>
      <w:hyperlink w:anchor="_bookmark20" w:history="1">
        <w:r>
          <w:rPr>
            <w:color w:val="2804C2"/>
            <w:vertAlign w:val="superscript"/>
          </w:rPr>
          <w:t>14</w:t>
        </w:r>
      </w:hyperlink>
      <w:r>
        <w:t>. Pode-se fazer uma distinção entre estes sistemas legados de armazenagem dos insumos necessários para a produção da energia frente os sistemas de armazenamento por baterias, uma vez que estas t</w:t>
      </w:r>
      <w:r>
        <w:t xml:space="preserve">ecnologias estocam o produto, que é a energia ao invés de estocar seu insumo </w:t>
      </w:r>
      <w:r>
        <w:rPr>
          <w:w w:val="95"/>
        </w:rPr>
        <w:t>como</w:t>
      </w:r>
      <w:r>
        <w:t xml:space="preserve"> </w:t>
      </w:r>
      <w:r>
        <w:rPr>
          <w:w w:val="95"/>
        </w:rPr>
        <w:t>o</w:t>
      </w:r>
      <w:r>
        <w:t xml:space="preserve"> </w:t>
      </w:r>
      <w:r>
        <w:rPr>
          <w:w w:val="95"/>
        </w:rPr>
        <w:t>petróleo,</w:t>
      </w:r>
      <w:r>
        <w:t xml:space="preserve"> </w:t>
      </w:r>
      <w:r>
        <w:rPr>
          <w:w w:val="95"/>
        </w:rPr>
        <w:t>água</w:t>
      </w:r>
      <w:r>
        <w:t xml:space="preserve"> </w:t>
      </w:r>
      <w:r>
        <w:rPr>
          <w:w w:val="95"/>
        </w:rPr>
        <w:t>represada</w:t>
      </w:r>
      <w:r>
        <w:t xml:space="preserve"> </w:t>
      </w:r>
      <w:r>
        <w:rPr>
          <w:w w:val="95"/>
        </w:rPr>
        <w:t>ou</w:t>
      </w:r>
      <w:r>
        <w:t xml:space="preserve"> </w:t>
      </w:r>
      <w:r>
        <w:rPr>
          <w:w w:val="95"/>
        </w:rPr>
        <w:t>hidrogênio.</w:t>
      </w:r>
      <w:r>
        <w:t xml:space="preserve"> </w:t>
      </w:r>
      <w:r>
        <w:rPr>
          <w:w w:val="95"/>
        </w:rPr>
        <w:t>Tal</w:t>
      </w:r>
      <w:r>
        <w:t xml:space="preserve"> </w:t>
      </w:r>
      <w:r>
        <w:rPr>
          <w:w w:val="95"/>
        </w:rPr>
        <w:t>distinção</w:t>
      </w:r>
      <w:r>
        <w:t xml:space="preserve"> </w:t>
      </w:r>
      <w:r>
        <w:rPr>
          <w:w w:val="95"/>
        </w:rPr>
        <w:t>estrutural</w:t>
      </w:r>
      <w:r>
        <w:t xml:space="preserve"> </w:t>
      </w:r>
      <w:r>
        <w:rPr>
          <w:w w:val="95"/>
        </w:rPr>
        <w:t>é</w:t>
      </w:r>
      <w:r>
        <w:t xml:space="preserve"> </w:t>
      </w:r>
      <w:r>
        <w:rPr>
          <w:w w:val="95"/>
        </w:rPr>
        <w:t>sintomática</w:t>
      </w:r>
      <w:r>
        <w:t xml:space="preserve"> </w:t>
      </w:r>
      <w:r>
        <w:rPr>
          <w:w w:val="95"/>
        </w:rPr>
        <w:t>de</w:t>
      </w:r>
      <w:r>
        <w:t xml:space="preserve"> </w:t>
      </w:r>
      <w:r>
        <w:rPr>
          <w:w w:val="95"/>
        </w:rPr>
        <w:t>um</w:t>
      </w:r>
      <w:r>
        <w:t xml:space="preserve"> </w:t>
      </w:r>
      <w:r>
        <w:rPr>
          <w:w w:val="95"/>
        </w:rPr>
        <w:t>paradigma</w:t>
      </w:r>
    </w:p>
    <w:p w14:paraId="064549ED" w14:textId="77777777" w:rsidR="00242630" w:rsidRDefault="00DF37DC">
      <w:pPr>
        <w:spacing w:before="18" w:line="242" w:lineRule="exact"/>
        <w:ind w:left="141"/>
        <w:rPr>
          <w:sz w:val="20"/>
        </w:rPr>
      </w:pPr>
      <w:r>
        <w:rPr>
          <w:position w:val="7"/>
          <w:sz w:val="14"/>
        </w:rPr>
        <w:t>13</w:t>
      </w:r>
      <w:r>
        <w:rPr>
          <w:spacing w:val="81"/>
          <w:position w:val="7"/>
          <w:sz w:val="14"/>
        </w:rPr>
        <w:t xml:space="preserve"> </w:t>
      </w:r>
      <w:bookmarkStart w:id="63" w:name="_bookmark19"/>
      <w:bookmarkStart w:id="64" w:name="_bookmark20"/>
      <w:bookmarkEnd w:id="63"/>
      <w:bookmarkEnd w:id="64"/>
      <w:r>
        <w:rPr>
          <w:sz w:val="20"/>
        </w:rPr>
        <w:t>(</w:t>
      </w:r>
      <w:hyperlink w:anchor="_bookmark69" w:history="1">
        <w:r>
          <w:rPr>
            <w:color w:val="2804C2"/>
            <w:sz w:val="20"/>
          </w:rPr>
          <w:t>PASQUIER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69" w:history="1">
        <w:r>
          <w:rPr>
            <w:color w:val="2804C2"/>
            <w:spacing w:val="-4"/>
            <w:sz w:val="20"/>
          </w:rPr>
          <w:t>2012</w:t>
        </w:r>
      </w:hyperlink>
      <w:r>
        <w:rPr>
          <w:spacing w:val="-4"/>
          <w:sz w:val="20"/>
        </w:rPr>
        <w:t>)</w:t>
      </w:r>
    </w:p>
    <w:p w14:paraId="064549EE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14</w:t>
      </w:r>
      <w:r>
        <w:rPr>
          <w:spacing w:val="31"/>
          <w:position w:val="7"/>
          <w:sz w:val="14"/>
        </w:rPr>
        <w:t xml:space="preserve">  </w:t>
      </w:r>
      <w:r>
        <w:rPr>
          <w:sz w:val="20"/>
        </w:rPr>
        <w:t>(</w:t>
      </w:r>
      <w:hyperlink w:anchor="_bookmark63" w:history="1">
        <w:r>
          <w:rPr>
            <w:color w:val="2804C2"/>
            <w:sz w:val="20"/>
          </w:rPr>
          <w:t>MANSO</w:t>
        </w:r>
      </w:hyperlink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hyperlink w:anchor="_bookmark63" w:history="1">
        <w:r>
          <w:rPr>
            <w:color w:val="2804C2"/>
            <w:spacing w:val="-2"/>
            <w:sz w:val="20"/>
          </w:rPr>
          <w:t>2010</w:t>
        </w:r>
      </w:hyperlink>
      <w:r>
        <w:rPr>
          <w:spacing w:val="-2"/>
          <w:sz w:val="20"/>
        </w:rPr>
        <w:t>)</w:t>
      </w:r>
    </w:p>
    <w:p w14:paraId="064549EF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9F0" w14:textId="77777777" w:rsidR="00242630" w:rsidRDefault="00DF37DC">
      <w:pPr>
        <w:pStyle w:val="Corpodetexto"/>
        <w:spacing w:before="71" w:line="326" w:lineRule="auto"/>
        <w:ind w:right="158"/>
        <w:jc w:val="both"/>
      </w:pPr>
      <w:bookmarkStart w:id="65" w:name="_bookmark21"/>
      <w:bookmarkEnd w:id="65"/>
      <w:r>
        <w:lastRenderedPageBreak/>
        <w:t>tecnológico</w:t>
      </w:r>
      <w:r>
        <w:rPr>
          <w:spacing w:val="-15"/>
        </w:rPr>
        <w:t xml:space="preserve"> </w:t>
      </w:r>
      <w:r>
        <w:t>emergente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atende</w:t>
      </w:r>
      <w:r>
        <w:rPr>
          <w:spacing w:val="-15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necessidades</w:t>
      </w:r>
      <w:r>
        <w:rPr>
          <w:spacing w:val="-15"/>
        </w:rPr>
        <w:t xml:space="preserve"> </w:t>
      </w:r>
      <w:r>
        <w:t>estruturais</w:t>
      </w:r>
      <w:r>
        <w:rPr>
          <w:spacing w:val="-15"/>
        </w:rPr>
        <w:t xml:space="preserve"> </w:t>
      </w:r>
      <w:r>
        <w:t>causadas</w:t>
      </w:r>
      <w:r>
        <w:rPr>
          <w:spacing w:val="-15"/>
        </w:rPr>
        <w:t xml:space="preserve"> </w:t>
      </w:r>
      <w:r>
        <w:t>pela</w:t>
      </w:r>
      <w:r>
        <w:rPr>
          <w:spacing w:val="-15"/>
        </w:rPr>
        <w:t xml:space="preserve"> </w:t>
      </w:r>
      <w:r>
        <w:t>in</w:t>
      </w:r>
      <w:r>
        <w:t>fraestrutura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geração</w:t>
      </w:r>
      <w:r>
        <w:rPr>
          <w:spacing w:val="-15"/>
        </w:rPr>
        <w:t xml:space="preserve"> </w:t>
      </w:r>
      <w:r>
        <w:t>e distribuição da energia na forma elétrica e seus respectivos padrões de consumo. Existe então uma diversidade de abordagens propostas</w:t>
      </w:r>
      <w:hyperlink w:anchor="_bookmark22" w:history="1">
        <w:r>
          <w:rPr>
            <w:color w:val="2804C2"/>
            <w:vertAlign w:val="superscript"/>
          </w:rPr>
          <w:t>15</w:t>
        </w:r>
      </w:hyperlink>
      <w:r>
        <w:rPr>
          <w:color w:val="2804C2"/>
        </w:rPr>
        <w:t xml:space="preserve"> </w:t>
      </w:r>
      <w:r>
        <w:t>par</w:t>
      </w:r>
      <w:r>
        <w:t xml:space="preserve">a o armazenamento energético em grande escala, as quais </w:t>
      </w:r>
      <w:r>
        <w:rPr>
          <w:w w:val="95"/>
        </w:rPr>
        <w:t xml:space="preserve">utilizam principalmente reservas de insumos, variações de processos eletroquímicos como os presentes </w:t>
      </w:r>
      <w:r>
        <w:t>em</w:t>
      </w:r>
      <w:r>
        <w:rPr>
          <w:spacing w:val="-13"/>
        </w:rPr>
        <w:t xml:space="preserve"> </w:t>
      </w:r>
      <w:r>
        <w:t>baterias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lítio,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mecânicos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armazenamento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energia</w:t>
      </w:r>
      <w:r>
        <w:rPr>
          <w:spacing w:val="-13"/>
        </w:rPr>
        <w:t xml:space="preserve"> </w:t>
      </w:r>
      <w:r>
        <w:t>também</w:t>
      </w:r>
      <w:r>
        <w:rPr>
          <w:spacing w:val="-13"/>
        </w:rPr>
        <w:t xml:space="preserve"> </w:t>
      </w:r>
      <w:r>
        <w:t>já</w:t>
      </w:r>
      <w:r>
        <w:rPr>
          <w:spacing w:val="-13"/>
        </w:rPr>
        <w:t xml:space="preserve"> </w:t>
      </w:r>
      <w:r>
        <w:t>foram</w:t>
      </w:r>
      <w:r>
        <w:rPr>
          <w:spacing w:val="-13"/>
        </w:rPr>
        <w:t xml:space="preserve"> </w:t>
      </w:r>
      <w:r>
        <w:t>propostos</w:t>
      </w:r>
      <w:r>
        <w:rPr>
          <w:spacing w:val="-14"/>
        </w:rPr>
        <w:t xml:space="preserve"> </w:t>
      </w:r>
      <w:r>
        <w:t xml:space="preserve">e </w:t>
      </w:r>
      <w:r>
        <w:rPr>
          <w:spacing w:val="-2"/>
        </w:rPr>
        <w:t>implementados.</w:t>
      </w:r>
    </w:p>
    <w:p w14:paraId="064549F1" w14:textId="1CB3A02F" w:rsidR="00242630" w:rsidRDefault="00DF37DC">
      <w:pPr>
        <w:pStyle w:val="Corpodetexto"/>
        <w:spacing w:before="115" w:line="326" w:lineRule="auto"/>
        <w:ind w:left="132" w:right="158" w:firstLine="745"/>
        <w:jc w:val="both"/>
      </w:pPr>
      <w:r>
        <w:t>O</w:t>
      </w:r>
      <w:r>
        <w:rPr>
          <w:spacing w:val="-14"/>
        </w:rPr>
        <w:t xml:space="preserve"> </w:t>
      </w:r>
      <w:r>
        <w:t>elemento</w:t>
      </w:r>
      <w:r>
        <w:rPr>
          <w:spacing w:val="-14"/>
        </w:rPr>
        <w:t xml:space="preserve"> </w:t>
      </w:r>
      <w:r>
        <w:t>natural</w:t>
      </w:r>
      <w:r>
        <w:rPr>
          <w:spacing w:val="-14"/>
        </w:rPr>
        <w:t xml:space="preserve"> </w:t>
      </w:r>
      <w:del w:id="66" w:author="Júnior Magalhães" w:date="2022-06-30T15:10:00Z">
        <w:r w:rsidDel="00F20200">
          <w:delText>que</w:delText>
        </w:r>
        <w:r w:rsidDel="00F20200">
          <w:rPr>
            <w:spacing w:val="-14"/>
          </w:rPr>
          <w:delText xml:space="preserve"> </w:delText>
        </w:r>
        <w:r w:rsidDel="00F20200">
          <w:delText>é</w:delText>
        </w:r>
        <w:r w:rsidDel="00F20200">
          <w:rPr>
            <w:spacing w:val="-14"/>
          </w:rPr>
          <w:delText xml:space="preserve"> </w:delText>
        </w:r>
        <w:r w:rsidDel="00F20200">
          <w:delText>o</w:delText>
        </w:r>
        <w:r w:rsidDel="00F20200">
          <w:rPr>
            <w:spacing w:val="-14"/>
          </w:rPr>
          <w:delText xml:space="preserve"> </w:delText>
        </w:r>
      </w:del>
      <w:r>
        <w:t>hidrogênio</w:t>
      </w:r>
      <w:r>
        <w:rPr>
          <w:spacing w:val="-14"/>
        </w:rPr>
        <w:t xml:space="preserve"> </w:t>
      </w:r>
      <w:r>
        <w:t>têm</w:t>
      </w:r>
      <w:r>
        <w:rPr>
          <w:spacing w:val="-14"/>
        </w:rPr>
        <w:t xml:space="preserve"> </w:t>
      </w:r>
      <w:r>
        <w:t>sido</w:t>
      </w:r>
      <w:r>
        <w:rPr>
          <w:spacing w:val="-14"/>
        </w:rPr>
        <w:t xml:space="preserve"> </w:t>
      </w:r>
      <w:r>
        <w:t>estudado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apresenta</w:t>
      </w:r>
      <w:r>
        <w:rPr>
          <w:spacing w:val="-14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estado da</w:t>
      </w:r>
      <w:r>
        <w:rPr>
          <w:spacing w:val="-9"/>
        </w:rPr>
        <w:t xml:space="preserve"> </w:t>
      </w:r>
      <w:r>
        <w:t>arte</w:t>
      </w:r>
      <w:r>
        <w:rPr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atividades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geração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armazenamento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energia.</w:t>
      </w:r>
      <w:r>
        <w:rPr>
          <w:spacing w:val="-9"/>
        </w:rPr>
        <w:t xml:space="preserve"> </w:t>
      </w:r>
      <w:r>
        <w:t>Sendo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tecnologia</w:t>
      </w:r>
      <w:r>
        <w:rPr>
          <w:spacing w:val="-9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 xml:space="preserve">de </w:t>
      </w:r>
      <w:r>
        <w:rPr>
          <w:spacing w:val="-2"/>
        </w:rPr>
        <w:t>atuar</w:t>
      </w:r>
      <w:r>
        <w:rPr>
          <w:spacing w:val="-5"/>
        </w:rPr>
        <w:t xml:space="preserve"> </w:t>
      </w:r>
      <w:r>
        <w:rPr>
          <w:spacing w:val="-2"/>
        </w:rPr>
        <w:t>enquanto</w:t>
      </w:r>
      <w:r>
        <w:rPr>
          <w:spacing w:val="-5"/>
        </w:rPr>
        <w:t xml:space="preserve"> </w:t>
      </w:r>
      <w:r>
        <w:rPr>
          <w:spacing w:val="-2"/>
        </w:rPr>
        <w:t>ferramenta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armazenamento</w:t>
      </w:r>
      <w:r>
        <w:rPr>
          <w:spacing w:val="-5"/>
        </w:rPr>
        <w:t xml:space="preserve"> </w:t>
      </w:r>
      <w:r>
        <w:rPr>
          <w:spacing w:val="-2"/>
        </w:rPr>
        <w:t>da</w:t>
      </w:r>
      <w:r>
        <w:rPr>
          <w:spacing w:val="-5"/>
        </w:rPr>
        <w:t xml:space="preserve"> </w:t>
      </w:r>
      <w:r>
        <w:rPr>
          <w:spacing w:val="-2"/>
        </w:rPr>
        <w:t>energia</w:t>
      </w:r>
      <w:r>
        <w:rPr>
          <w:spacing w:val="-5"/>
        </w:rPr>
        <w:t xml:space="preserve"> </w:t>
      </w:r>
      <w:r>
        <w:rPr>
          <w:spacing w:val="-2"/>
        </w:rPr>
        <w:t>potencial.</w:t>
      </w:r>
      <w:r>
        <w:rPr>
          <w:spacing w:val="-5"/>
        </w:rPr>
        <w:t xml:space="preserve"> </w:t>
      </w:r>
      <w:r>
        <w:rPr>
          <w:spacing w:val="-2"/>
        </w:rPr>
        <w:t>Tal</w:t>
      </w:r>
      <w:r>
        <w:rPr>
          <w:spacing w:val="-5"/>
        </w:rPr>
        <w:t xml:space="preserve"> </w:t>
      </w:r>
      <w:r>
        <w:rPr>
          <w:spacing w:val="-2"/>
        </w:rPr>
        <w:t>insumo</w:t>
      </w:r>
      <w:r>
        <w:rPr>
          <w:spacing w:val="-5"/>
        </w:rPr>
        <w:t xml:space="preserve"> </w:t>
      </w:r>
      <w:r>
        <w:rPr>
          <w:spacing w:val="-2"/>
        </w:rPr>
        <w:t>emergente</w:t>
      </w:r>
      <w:r>
        <w:rPr>
          <w:spacing w:val="-5"/>
        </w:rPr>
        <w:t xml:space="preserve"> </w:t>
      </w:r>
      <w:r>
        <w:rPr>
          <w:spacing w:val="-2"/>
        </w:rPr>
        <w:t>portanto,</w:t>
      </w:r>
      <w:r>
        <w:rPr>
          <w:spacing w:val="-5"/>
        </w:rPr>
        <w:t xml:space="preserve"> </w:t>
      </w:r>
      <w:r>
        <w:rPr>
          <w:spacing w:val="-2"/>
        </w:rPr>
        <w:t xml:space="preserve">se </w:t>
      </w:r>
      <w:r>
        <w:t>mostra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formas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conhecimento</w:t>
      </w:r>
      <w:r>
        <w:rPr>
          <w:spacing w:val="-15"/>
        </w:rPr>
        <w:t xml:space="preserve"> </w:t>
      </w:r>
      <w:r>
        <w:t>reificado.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emergência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paradigma</w:t>
      </w:r>
      <w:r>
        <w:rPr>
          <w:spacing w:val="-15"/>
        </w:rPr>
        <w:t xml:space="preserve"> </w:t>
      </w:r>
      <w:r>
        <w:t>tecnológico ao</w:t>
      </w:r>
      <w:r>
        <w:rPr>
          <w:spacing w:val="-11"/>
        </w:rPr>
        <w:t xml:space="preserve"> </w:t>
      </w:r>
      <w:r>
        <w:t>redor</w:t>
      </w:r>
      <w:r>
        <w:rPr>
          <w:spacing w:val="-11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tecnologias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hidrogênio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sintomática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maturidade</w:t>
      </w:r>
      <w:r>
        <w:rPr>
          <w:spacing w:val="-11"/>
        </w:rPr>
        <w:t xml:space="preserve"> </w:t>
      </w:r>
      <w:r>
        <w:t>científica</w:t>
      </w:r>
      <w:r>
        <w:rPr>
          <w:spacing w:val="-11"/>
        </w:rPr>
        <w:t xml:space="preserve"> </w:t>
      </w:r>
      <w:r>
        <w:t>deste</w:t>
      </w:r>
      <w:r>
        <w:rPr>
          <w:spacing w:val="-11"/>
        </w:rPr>
        <w:t xml:space="preserve"> </w:t>
      </w:r>
      <w:r>
        <w:t>setor</w:t>
      </w:r>
      <w:r>
        <w:rPr>
          <w:spacing w:val="-11"/>
        </w:rPr>
        <w:t xml:space="preserve"> </w:t>
      </w:r>
      <w:r>
        <w:t>d</w:t>
      </w:r>
      <w:r>
        <w:t>a</w:t>
      </w:r>
      <w:r>
        <w:rPr>
          <w:spacing w:val="-11"/>
        </w:rPr>
        <w:t xml:space="preserve"> </w:t>
      </w:r>
      <w:r>
        <w:t xml:space="preserve">atividade humana, e suas práticas permitem que mensuremos algumas das responsabilidades colocadas pela </w:t>
      </w:r>
      <w:r>
        <w:rPr>
          <w:w w:val="95"/>
        </w:rPr>
        <w:t xml:space="preserve">Agenda 2030. Este paradigma tecnológico emergente possui o estudo da fusão do átomo de hidrogênio </w:t>
      </w:r>
      <w:r>
        <w:t>como</w:t>
      </w:r>
      <w:r>
        <w:rPr>
          <w:spacing w:val="-8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elemento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destaque.</w:t>
      </w:r>
      <w:r>
        <w:rPr>
          <w:spacing w:val="-8"/>
        </w:rPr>
        <w:t xml:space="preserve"> </w:t>
      </w:r>
      <w:r>
        <w:t>Percebe-se</w:t>
      </w:r>
      <w:r>
        <w:rPr>
          <w:spacing w:val="-8"/>
        </w:rPr>
        <w:t xml:space="preserve"> </w:t>
      </w:r>
      <w:r>
        <w:t>també</w:t>
      </w:r>
      <w:r>
        <w:t>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contribuições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campo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estudos</w:t>
      </w:r>
      <w:r>
        <w:rPr>
          <w:spacing w:val="-8"/>
        </w:rPr>
        <w:t xml:space="preserve"> </w:t>
      </w:r>
      <w:r>
        <w:t xml:space="preserve">das </w:t>
      </w:r>
      <w:r>
        <w:rPr>
          <w:w w:val="95"/>
        </w:rPr>
        <w:t>células geradoras de eletricidade movidas a hidrogênio, as quais já se encontram em sistemas industriais</w:t>
      </w:r>
      <w:r>
        <w:rPr>
          <w:spacing w:val="4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produtos</w:t>
      </w:r>
      <w:r>
        <w:rPr>
          <w:spacing w:val="-14"/>
        </w:rPr>
        <w:t xml:space="preserve"> </w:t>
      </w:r>
      <w:r>
        <w:t>comerciais,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menor</w:t>
      </w:r>
      <w:r>
        <w:rPr>
          <w:spacing w:val="-14"/>
        </w:rPr>
        <w:t xml:space="preserve"> </w:t>
      </w:r>
      <w:r>
        <w:t>escala.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tema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armazenagem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manuseio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hidrogênio,</w:t>
      </w:r>
      <w:r>
        <w:rPr>
          <w:spacing w:val="-14"/>
        </w:rPr>
        <w:t xml:space="preserve"> </w:t>
      </w:r>
      <w:r>
        <w:t>nas</w:t>
      </w:r>
      <w:r>
        <w:rPr>
          <w:spacing w:val="-14"/>
        </w:rPr>
        <w:t xml:space="preserve"> </w:t>
      </w:r>
      <w:r>
        <w:t>suas diversas formas, permeia este paradigma e traz consigo processos e padrões industriais que criaram um mercado próprio</w:t>
      </w:r>
      <w:hyperlink w:anchor="_bookmark23" w:history="1">
        <w:r>
          <w:rPr>
            <w:color w:val="2804C2"/>
            <w:vertAlign w:val="superscript"/>
          </w:rPr>
          <w:t>16</w:t>
        </w:r>
      </w:hyperlink>
      <w:r>
        <w:rPr>
          <w:color w:val="2804C2"/>
        </w:rPr>
        <w:t xml:space="preserve"> </w:t>
      </w:r>
      <w:r>
        <w:t>e suas respectivas redes comerciais. Ad</w:t>
      </w:r>
      <w:r>
        <w:t>emais sugere-se que a inexistência de grandes</w:t>
      </w:r>
      <w:r>
        <w:rPr>
          <w:spacing w:val="-4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armazenadores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energia</w:t>
      </w:r>
      <w:r>
        <w:rPr>
          <w:spacing w:val="-5"/>
        </w:rPr>
        <w:t xml:space="preserve"> </w:t>
      </w:r>
      <w:r>
        <w:t>supracitada</w:t>
      </w:r>
      <w:r>
        <w:rPr>
          <w:spacing w:val="-4"/>
        </w:rPr>
        <w:t xml:space="preserve"> </w:t>
      </w:r>
      <w:r>
        <w:t>possa,</w:t>
      </w:r>
      <w:r>
        <w:rPr>
          <w:spacing w:val="-5"/>
        </w:rPr>
        <w:t xml:space="preserve"> </w:t>
      </w:r>
      <w:r>
        <w:t>eventualmente,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mitigada</w:t>
      </w:r>
      <w:r>
        <w:rPr>
          <w:spacing w:val="-4"/>
        </w:rPr>
        <w:t xml:space="preserve"> </w:t>
      </w:r>
      <w:r>
        <w:t>usando de arranjos de células geradoras de eletricidade movidas a hidrogênio associadas às tecnologias de armazenagem de hidrogê</w:t>
      </w:r>
      <w:r>
        <w:t>nio na forma de hidreto metálico</w:t>
      </w:r>
      <w:hyperlink w:anchor="_bookmark24" w:history="1">
        <w:r>
          <w:rPr>
            <w:color w:val="2804C2"/>
            <w:vertAlign w:val="superscript"/>
          </w:rPr>
          <w:t>17</w:t>
        </w:r>
      </w:hyperlink>
      <w:r>
        <w:t>. A discussão acerca da origem verde ou não-verde</w:t>
      </w:r>
      <w:hyperlink w:anchor="_bookmark25" w:history="1">
        <w:r>
          <w:rPr>
            <w:color w:val="2804C2"/>
            <w:vertAlign w:val="superscript"/>
          </w:rPr>
          <w:t>18</w:t>
        </w:r>
      </w:hyperlink>
      <w:r>
        <w:rPr>
          <w:color w:val="2804C2"/>
        </w:rPr>
        <w:t xml:space="preserve"> </w:t>
      </w:r>
      <w:r>
        <w:t>do hidrogênio é outro elemento sintomático da maturidade deste paradigma científico e de</w:t>
      </w:r>
      <w:r>
        <w:rPr>
          <w:spacing w:val="-9"/>
        </w:rPr>
        <w:t xml:space="preserve"> </w:t>
      </w:r>
      <w:r>
        <w:t>seus</w:t>
      </w:r>
      <w:r>
        <w:rPr>
          <w:spacing w:val="-9"/>
        </w:rPr>
        <w:t xml:space="preserve"> </w:t>
      </w:r>
      <w:r>
        <w:t>conhecimentos</w:t>
      </w:r>
      <w:r>
        <w:rPr>
          <w:spacing w:val="-9"/>
        </w:rPr>
        <w:t xml:space="preserve"> </w:t>
      </w:r>
      <w:r>
        <w:t>reificados.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fato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associa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legado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infraestrutura</w:t>
      </w:r>
      <w:r>
        <w:rPr>
          <w:spacing w:val="-9"/>
        </w:rPr>
        <w:t xml:space="preserve"> </w:t>
      </w:r>
      <w:r>
        <w:t>energética</w:t>
      </w:r>
      <w:r>
        <w:rPr>
          <w:spacing w:val="-9"/>
        </w:rPr>
        <w:t xml:space="preserve"> </w:t>
      </w:r>
      <w:r>
        <w:t>presente e su</w:t>
      </w:r>
      <w:r>
        <w:t xml:space="preserve">a historicidade. </w:t>
      </w:r>
      <w:commentRangeStart w:id="67"/>
      <w:r>
        <w:t>Deve-se perceber também que a origem não-verde é majoritária no hidrogênio produzido, no presente momento</w:t>
      </w:r>
      <w:commentRangeEnd w:id="67"/>
      <w:r w:rsidR="00CB1B5A">
        <w:rPr>
          <w:rStyle w:val="Refdecomentrio"/>
        </w:rPr>
        <w:commentReference w:id="67"/>
      </w:r>
      <w:r>
        <w:t xml:space="preserve">. Fato este que entra em conflito com parte da proposta presente na </w:t>
      </w:r>
      <w:r>
        <w:rPr>
          <w:w w:val="95"/>
        </w:rPr>
        <w:t>Agenda 2030. Por fim, a densidade energética potencial</w:t>
      </w:r>
      <w:hyperlink w:anchor="_bookmark26" w:history="1">
        <w:r>
          <w:rPr>
            <w:color w:val="2804C2"/>
            <w:w w:val="95"/>
            <w:vertAlign w:val="superscript"/>
          </w:rPr>
          <w:t>19</w:t>
        </w:r>
      </w:hyperlink>
      <w:r>
        <w:rPr>
          <w:w w:val="95"/>
        </w:rPr>
        <w:t xml:space="preserve">, e o ciclo de vida dos sistemas e dos materiais </w:t>
      </w:r>
      <w:r>
        <w:t>necessários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implementação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macro</w:t>
      </w:r>
      <w:r>
        <w:rPr>
          <w:spacing w:val="-14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energéticos,</w:t>
      </w:r>
      <w:r>
        <w:rPr>
          <w:spacing w:val="-14"/>
        </w:rPr>
        <w:t xml:space="preserve"> </w:t>
      </w:r>
      <w:r>
        <w:t>podem</w:t>
      </w:r>
      <w:r>
        <w:rPr>
          <w:spacing w:val="-14"/>
        </w:rPr>
        <w:t xml:space="preserve"> </w:t>
      </w:r>
      <w:r>
        <w:t>impactar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mensurações</w:t>
      </w:r>
      <w:r>
        <w:rPr>
          <w:spacing w:val="-14"/>
        </w:rPr>
        <w:t xml:space="preserve"> </w:t>
      </w:r>
      <w:r>
        <w:t>do percentual de produção energ</w:t>
      </w:r>
      <w:r>
        <w:t>ética renovável colocadas pela Agenda 2030.</w:t>
      </w:r>
    </w:p>
    <w:p w14:paraId="064549F2" w14:textId="77777777" w:rsidR="00242630" w:rsidRDefault="00242630">
      <w:pPr>
        <w:pStyle w:val="Corpodetexto"/>
        <w:spacing w:before="1"/>
        <w:ind w:left="0"/>
        <w:rPr>
          <w:sz w:val="34"/>
        </w:rPr>
      </w:pPr>
    </w:p>
    <w:p w14:paraId="064549F3" w14:textId="77777777" w:rsidR="00242630" w:rsidRDefault="00DF37DC">
      <w:pPr>
        <w:pStyle w:val="Ttulo2"/>
        <w:numPr>
          <w:ilvl w:val="1"/>
          <w:numId w:val="2"/>
        </w:numPr>
        <w:tabs>
          <w:tab w:val="left" w:pos="818"/>
          <w:tab w:val="left" w:pos="819"/>
        </w:tabs>
        <w:spacing w:line="348" w:lineRule="auto"/>
        <w:ind w:left="826" w:right="111" w:hanging="694"/>
      </w:pPr>
      <w:bookmarkStart w:id="68" w:name="Os_impactos_sócio-ambientais_dos_conheci"/>
      <w:bookmarkEnd w:id="68"/>
      <w:r>
        <w:rPr>
          <w:w w:val="105"/>
        </w:rPr>
        <w:t>Os</w:t>
      </w:r>
      <w:r>
        <w:rPr>
          <w:spacing w:val="-18"/>
          <w:w w:val="105"/>
        </w:rPr>
        <w:t xml:space="preserve"> </w:t>
      </w:r>
      <w:r>
        <w:rPr>
          <w:w w:val="105"/>
        </w:rPr>
        <w:t>impactos</w:t>
      </w:r>
      <w:r>
        <w:rPr>
          <w:spacing w:val="-18"/>
          <w:w w:val="105"/>
        </w:rPr>
        <w:t xml:space="preserve"> </w:t>
      </w:r>
      <w:r>
        <w:rPr>
          <w:w w:val="105"/>
        </w:rPr>
        <w:t>sócio-ambientais</w:t>
      </w:r>
      <w:r>
        <w:rPr>
          <w:spacing w:val="-18"/>
          <w:w w:val="105"/>
        </w:rPr>
        <w:t xml:space="preserve"> </w:t>
      </w:r>
      <w:r>
        <w:rPr>
          <w:w w:val="105"/>
        </w:rPr>
        <w:t>dos</w:t>
      </w:r>
      <w:r>
        <w:rPr>
          <w:spacing w:val="-18"/>
          <w:w w:val="105"/>
        </w:rPr>
        <w:t xml:space="preserve"> </w:t>
      </w:r>
      <w:r>
        <w:rPr>
          <w:w w:val="105"/>
        </w:rPr>
        <w:t>conhecimentos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armazena- mento da energia</w:t>
      </w:r>
    </w:p>
    <w:p w14:paraId="064549F4" w14:textId="77777777" w:rsidR="00242630" w:rsidRDefault="00DF37DC">
      <w:pPr>
        <w:pStyle w:val="Corpodetexto"/>
        <w:spacing w:before="101" w:line="326" w:lineRule="auto"/>
        <w:ind w:right="158" w:firstLine="737"/>
        <w:jc w:val="both"/>
      </w:pPr>
      <w:r>
        <w:pict w14:anchorId="06454A8D">
          <v:shape id="docshape9" o:spid="_x0000_s2052" style="position:absolute;left:0;text-align:left;margin-left:57.05pt;margin-top:44.2pt;width:192.5pt;height:.1pt;z-index:-15725056;mso-wrap-distance-left:0;mso-wrap-distance-right:0;mso-position-horizontal-relative:page" coordorigin="1141,884" coordsize="3850,0" path="m1141,884r3850,e" filled="f" strokeweight=".14042mm">
            <v:path arrowok="t"/>
            <w10:wrap type="topAndBottom" anchorx="page"/>
          </v:shape>
        </w:pict>
      </w:r>
      <w:r>
        <w:t>O propósito de se criar uma sociedade menos desigual, geradora das condições para o pleno desenvolvimento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humano,</w:t>
      </w:r>
      <w:r>
        <w:rPr>
          <w:spacing w:val="-15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tema</w:t>
      </w:r>
      <w:r>
        <w:rPr>
          <w:spacing w:val="-14"/>
        </w:rPr>
        <w:t xml:space="preserve"> </w:t>
      </w:r>
      <w:r>
        <w:t>tratado</w:t>
      </w:r>
      <w:r>
        <w:rPr>
          <w:spacing w:val="-15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ONU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maneira</w:t>
      </w:r>
      <w:r>
        <w:rPr>
          <w:spacing w:val="-15"/>
        </w:rPr>
        <w:t xml:space="preserve"> </w:t>
      </w:r>
      <w:r>
        <w:t>multidimensional,</w:t>
      </w:r>
      <w:r>
        <w:rPr>
          <w:spacing w:val="-14"/>
        </w:rPr>
        <w:t xml:space="preserve"> </w:t>
      </w:r>
      <w:r>
        <w:t>fato</w:t>
      </w:r>
      <w:r>
        <w:rPr>
          <w:spacing w:val="-15"/>
        </w:rPr>
        <w:t xml:space="preserve"> </w:t>
      </w:r>
      <w:r>
        <w:rPr>
          <w:spacing w:val="-5"/>
        </w:rPr>
        <w:t>que</w:t>
      </w:r>
    </w:p>
    <w:p w14:paraId="064549F5" w14:textId="77777777" w:rsidR="00242630" w:rsidRDefault="00DF37DC">
      <w:pPr>
        <w:spacing w:before="19" w:line="242" w:lineRule="exact"/>
        <w:ind w:left="141"/>
        <w:rPr>
          <w:sz w:val="20"/>
        </w:rPr>
      </w:pPr>
      <w:r>
        <w:rPr>
          <w:position w:val="7"/>
          <w:sz w:val="14"/>
        </w:rPr>
        <w:t>15</w:t>
      </w:r>
      <w:r>
        <w:rPr>
          <w:spacing w:val="88"/>
          <w:position w:val="7"/>
          <w:sz w:val="14"/>
        </w:rPr>
        <w:t xml:space="preserve"> </w:t>
      </w:r>
      <w:bookmarkStart w:id="69" w:name="_bookmark22"/>
      <w:bookmarkStart w:id="70" w:name="_bookmark23"/>
      <w:bookmarkEnd w:id="69"/>
      <w:bookmarkEnd w:id="70"/>
      <w:r>
        <w:rPr>
          <w:sz w:val="20"/>
        </w:rPr>
        <w:t>(</w:t>
      </w:r>
      <w:hyperlink w:anchor="_bookmark65" w:history="1">
        <w:r>
          <w:rPr>
            <w:color w:val="2804C2"/>
            <w:sz w:val="20"/>
          </w:rPr>
          <w:t>MÜLLER;</w:t>
        </w:r>
        <w:r>
          <w:rPr>
            <w:color w:val="2804C2"/>
            <w:spacing w:val="-7"/>
            <w:sz w:val="20"/>
          </w:rPr>
          <w:t xml:space="preserve"> </w:t>
        </w:r>
        <w:r>
          <w:rPr>
            <w:color w:val="2804C2"/>
            <w:sz w:val="20"/>
          </w:rPr>
          <w:t>ADAMETZ</w:t>
        </w:r>
      </w:hyperlink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hyperlink w:anchor="_bookmark65" w:history="1">
        <w:r>
          <w:rPr>
            <w:color w:val="2804C2"/>
            <w:spacing w:val="-4"/>
            <w:sz w:val="20"/>
          </w:rPr>
          <w:t>2016</w:t>
        </w:r>
      </w:hyperlink>
      <w:r>
        <w:rPr>
          <w:spacing w:val="-4"/>
          <w:sz w:val="20"/>
        </w:rPr>
        <w:t>)</w:t>
      </w:r>
    </w:p>
    <w:p w14:paraId="064549F6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16</w:t>
      </w:r>
      <w:r>
        <w:rPr>
          <w:spacing w:val="96"/>
          <w:position w:val="7"/>
          <w:sz w:val="14"/>
        </w:rPr>
        <w:t xml:space="preserve"> </w:t>
      </w:r>
      <w:bookmarkStart w:id="71" w:name="_bookmark24"/>
      <w:bookmarkEnd w:id="71"/>
      <w:r>
        <w:rPr>
          <w:sz w:val="20"/>
        </w:rPr>
        <w:t>(</w:t>
      </w:r>
      <w:hyperlink w:anchor="_bookmark52" w:history="1">
        <w:r>
          <w:rPr>
            <w:color w:val="2804C2"/>
            <w:sz w:val="20"/>
          </w:rPr>
          <w:t>FORSBERG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52" w:history="1">
        <w:r>
          <w:rPr>
            <w:color w:val="2804C2"/>
            <w:spacing w:val="-4"/>
            <w:sz w:val="20"/>
          </w:rPr>
          <w:t>2007</w:t>
        </w:r>
      </w:hyperlink>
      <w:r>
        <w:rPr>
          <w:spacing w:val="-4"/>
          <w:sz w:val="20"/>
        </w:rPr>
        <w:t>)</w:t>
      </w:r>
    </w:p>
    <w:p w14:paraId="064549F7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17</w:t>
      </w:r>
      <w:r>
        <w:rPr>
          <w:spacing w:val="95"/>
          <w:position w:val="7"/>
          <w:sz w:val="14"/>
        </w:rPr>
        <w:t xml:space="preserve"> </w:t>
      </w:r>
      <w:bookmarkStart w:id="72" w:name="_bookmark25"/>
      <w:bookmarkEnd w:id="72"/>
      <w:r>
        <w:rPr>
          <w:sz w:val="20"/>
        </w:rPr>
        <w:t>(</w:t>
      </w:r>
      <w:hyperlink w:anchor="_bookmark70" w:history="1">
        <w:r>
          <w:rPr>
            <w:color w:val="2804C2"/>
            <w:sz w:val="20"/>
          </w:rPr>
          <w:t>PROFIO</w:t>
        </w:r>
        <w:r>
          <w:rPr>
            <w:color w:val="2804C2"/>
            <w:spacing w:val="-4"/>
            <w:sz w:val="20"/>
          </w:rPr>
          <w:t xml:space="preserve"> </w:t>
        </w:r>
        <w:r>
          <w:rPr>
            <w:color w:val="2804C2"/>
            <w:sz w:val="20"/>
          </w:rPr>
          <w:t>et</w:t>
        </w:r>
        <w:r>
          <w:rPr>
            <w:color w:val="2804C2"/>
            <w:spacing w:val="-5"/>
            <w:sz w:val="20"/>
          </w:rPr>
          <w:t xml:space="preserve"> </w:t>
        </w:r>
        <w:r>
          <w:rPr>
            <w:color w:val="2804C2"/>
            <w:sz w:val="20"/>
          </w:rPr>
          <w:t>al.</w:t>
        </w:r>
      </w:hyperlink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hyperlink w:anchor="_bookmark70" w:history="1">
        <w:r>
          <w:rPr>
            <w:color w:val="2804C2"/>
            <w:spacing w:val="-4"/>
            <w:sz w:val="20"/>
          </w:rPr>
          <w:t>2009</w:t>
        </w:r>
      </w:hyperlink>
      <w:r>
        <w:rPr>
          <w:spacing w:val="-4"/>
          <w:sz w:val="20"/>
        </w:rPr>
        <w:t>)</w:t>
      </w:r>
    </w:p>
    <w:p w14:paraId="064549F8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18</w:t>
      </w:r>
      <w:r>
        <w:rPr>
          <w:spacing w:val="86"/>
          <w:position w:val="7"/>
          <w:sz w:val="14"/>
        </w:rPr>
        <w:t xml:space="preserve"> </w:t>
      </w:r>
      <w:bookmarkStart w:id="73" w:name="_bookmark26"/>
      <w:bookmarkEnd w:id="73"/>
      <w:r>
        <w:rPr>
          <w:sz w:val="20"/>
        </w:rPr>
        <w:t>(</w:t>
      </w:r>
      <w:hyperlink w:anchor="_bookmark67" w:history="1">
        <w:r>
          <w:rPr>
            <w:color w:val="2804C2"/>
            <w:sz w:val="20"/>
          </w:rPr>
          <w:t>NEWBOROUGH;</w:t>
        </w:r>
        <w:r>
          <w:rPr>
            <w:color w:val="2804C2"/>
            <w:spacing w:val="-8"/>
            <w:sz w:val="20"/>
          </w:rPr>
          <w:t xml:space="preserve"> </w:t>
        </w:r>
        <w:r>
          <w:rPr>
            <w:color w:val="2804C2"/>
            <w:sz w:val="20"/>
          </w:rPr>
          <w:t>COOLEY</w:t>
        </w:r>
      </w:hyperlink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hyperlink w:anchor="_bookmark67" w:history="1">
        <w:r>
          <w:rPr>
            <w:color w:val="2804C2"/>
            <w:spacing w:val="-2"/>
            <w:sz w:val="20"/>
          </w:rPr>
          <w:t>2020</w:t>
        </w:r>
      </w:hyperlink>
      <w:r>
        <w:rPr>
          <w:spacing w:val="-2"/>
          <w:sz w:val="20"/>
        </w:rPr>
        <w:t>)</w:t>
      </w:r>
    </w:p>
    <w:p w14:paraId="064549F9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19</w:t>
      </w:r>
      <w:r>
        <w:rPr>
          <w:spacing w:val="79"/>
          <w:w w:val="150"/>
          <w:position w:val="7"/>
          <w:sz w:val="14"/>
        </w:rPr>
        <w:t xml:space="preserve"> </w:t>
      </w:r>
      <w:r>
        <w:rPr>
          <w:sz w:val="20"/>
        </w:rPr>
        <w:t>(</w:t>
      </w:r>
      <w:hyperlink w:anchor="_bookmark73" w:history="1">
        <w:r>
          <w:rPr>
            <w:color w:val="2804C2"/>
            <w:sz w:val="20"/>
          </w:rPr>
          <w:t>SHEVLIN;</w:t>
        </w:r>
        <w:r>
          <w:rPr>
            <w:color w:val="2804C2"/>
            <w:spacing w:val="-5"/>
            <w:sz w:val="20"/>
          </w:rPr>
          <w:t xml:space="preserve"> </w:t>
        </w:r>
        <w:r>
          <w:rPr>
            <w:color w:val="2804C2"/>
            <w:sz w:val="20"/>
          </w:rPr>
          <w:t>GUO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73" w:history="1">
        <w:r>
          <w:rPr>
            <w:color w:val="2804C2"/>
            <w:spacing w:val="-4"/>
            <w:sz w:val="20"/>
          </w:rPr>
          <w:t>2009</w:t>
        </w:r>
      </w:hyperlink>
      <w:r>
        <w:rPr>
          <w:spacing w:val="-4"/>
          <w:sz w:val="20"/>
        </w:rPr>
        <w:t>)</w:t>
      </w:r>
    </w:p>
    <w:p w14:paraId="064549FA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9FB" w14:textId="755E3BD2" w:rsidR="00242630" w:rsidRDefault="00DF37DC">
      <w:pPr>
        <w:pStyle w:val="Corpodetexto"/>
        <w:spacing w:before="91" w:line="326" w:lineRule="auto"/>
        <w:ind w:right="158"/>
        <w:jc w:val="both"/>
      </w:pPr>
      <w:bookmarkStart w:id="74" w:name="_bookmark27"/>
      <w:bookmarkEnd w:id="74"/>
      <w:r>
        <w:lastRenderedPageBreak/>
        <w:t>exige</w:t>
      </w:r>
      <w:r>
        <w:rPr>
          <w:spacing w:val="-10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perspectiva</w:t>
      </w:r>
      <w:r>
        <w:rPr>
          <w:spacing w:val="-10"/>
        </w:rPr>
        <w:t xml:space="preserve"> </w:t>
      </w:r>
      <w:r>
        <w:t>histórico-crítica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didática</w:t>
      </w:r>
      <w:r>
        <w:rPr>
          <w:spacing w:val="-10"/>
        </w:rPr>
        <w:t xml:space="preserve"> </w:t>
      </w:r>
      <w:r>
        <w:t>interdisciplinar</w:t>
      </w:r>
      <w:hyperlink w:anchor="_bookmark28" w:history="1">
        <w:r>
          <w:rPr>
            <w:color w:val="2804C2"/>
            <w:vertAlign w:val="superscript"/>
          </w:rPr>
          <w:t>20</w:t>
        </w:r>
      </w:hyperlink>
      <w:r>
        <w:rPr>
          <w:color w:val="2804C2"/>
          <w:spacing w:val="-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tais</w:t>
      </w:r>
      <w:r>
        <w:rPr>
          <w:spacing w:val="-10"/>
        </w:rPr>
        <w:t xml:space="preserve"> </w:t>
      </w:r>
      <w:r>
        <w:t>objetivos</w:t>
      </w:r>
      <w:r>
        <w:rPr>
          <w:spacing w:val="-10"/>
        </w:rPr>
        <w:t xml:space="preserve"> </w:t>
      </w:r>
      <w:r>
        <w:t>sejam compreendidos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implementados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educacionais.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pressupostos</w:t>
      </w:r>
      <w:r>
        <w:rPr>
          <w:spacing w:val="-2"/>
        </w:rPr>
        <w:t xml:space="preserve"> </w:t>
      </w:r>
      <w:r>
        <w:t>colocados</w:t>
      </w:r>
      <w:r>
        <w:rPr>
          <w:spacing w:val="-2"/>
        </w:rPr>
        <w:t xml:space="preserve"> </w:t>
      </w:r>
      <w:r>
        <w:t xml:space="preserve">pelos objetivos </w:t>
      </w:r>
      <w:r w:rsidRPr="005C467D">
        <w:rPr>
          <w:highlight w:val="yellow"/>
          <w:rPrChange w:id="75" w:author="Júnior Magalhães" w:date="2022-06-30T15:13:00Z">
            <w:rPr/>
          </w:rPrChange>
        </w:rPr>
        <w:t>’</w:t>
      </w:r>
      <w:r>
        <w:t>7</w:t>
      </w:r>
      <w:r>
        <w:t>-Assegurar o acesso confiável, sustentável, moderno e a preço acessível à energia para todos’</w:t>
      </w:r>
      <w:hyperlink w:anchor="_bookmark29" w:history="1">
        <w:r>
          <w:rPr>
            <w:color w:val="2804C2"/>
            <w:vertAlign w:val="superscript"/>
          </w:rPr>
          <w:t>21</w:t>
        </w:r>
      </w:hyperlink>
      <w:r>
        <w:t>,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 w:rsidRPr="005C467D">
        <w:rPr>
          <w:highlight w:val="yellow"/>
          <w:rPrChange w:id="76" w:author="Júnior Magalhães" w:date="2022-06-30T15:14:00Z">
            <w:rPr/>
          </w:rPrChange>
        </w:rPr>
        <w:t>’</w:t>
      </w:r>
      <w:r>
        <w:t>9-Construir</w:t>
      </w:r>
      <w:r>
        <w:rPr>
          <w:spacing w:val="-14"/>
        </w:rPr>
        <w:t xml:space="preserve"> </w:t>
      </w:r>
      <w:r>
        <w:t>infraestruturas</w:t>
      </w:r>
      <w:r>
        <w:rPr>
          <w:spacing w:val="-14"/>
        </w:rPr>
        <w:t xml:space="preserve"> </w:t>
      </w:r>
      <w:r>
        <w:t>resilientes,</w:t>
      </w:r>
      <w:r>
        <w:rPr>
          <w:spacing w:val="-14"/>
        </w:rPr>
        <w:t xml:space="preserve"> </w:t>
      </w:r>
      <w:r>
        <w:t>promov</w:t>
      </w:r>
      <w:r>
        <w:t>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industrialização</w:t>
      </w:r>
      <w:r>
        <w:rPr>
          <w:spacing w:val="-14"/>
        </w:rPr>
        <w:t xml:space="preserve"> </w:t>
      </w:r>
      <w:r>
        <w:t>inclusiva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sustentável e</w:t>
      </w:r>
      <w:r>
        <w:rPr>
          <w:spacing w:val="-11"/>
        </w:rPr>
        <w:t xml:space="preserve"> </w:t>
      </w:r>
      <w:r>
        <w:t>fomentar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inovação’</w:t>
      </w:r>
      <w:hyperlink w:anchor="_bookmark30" w:history="1">
        <w:r>
          <w:rPr>
            <w:color w:val="2804C2"/>
            <w:vertAlign w:val="superscript"/>
          </w:rPr>
          <w:t>22</w:t>
        </w:r>
      </w:hyperlink>
      <w:r>
        <w:t>,</w:t>
      </w:r>
      <w:r>
        <w:rPr>
          <w:spacing w:val="-11"/>
        </w:rPr>
        <w:t xml:space="preserve"> </w:t>
      </w:r>
      <w:r>
        <w:t>propostos</w:t>
      </w:r>
      <w:r>
        <w:rPr>
          <w:spacing w:val="-11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Agenda</w:t>
      </w:r>
      <w:r>
        <w:rPr>
          <w:spacing w:val="-10"/>
        </w:rPr>
        <w:t xml:space="preserve"> </w:t>
      </w:r>
      <w:r>
        <w:t>2030</w:t>
      </w:r>
      <w:r>
        <w:rPr>
          <w:spacing w:val="-11"/>
        </w:rPr>
        <w:t xml:space="preserve"> </w:t>
      </w:r>
      <w:r>
        <w:t>contribuem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discussão.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destacado interesse nas dimensões econômica, social e ambiental</w:t>
      </w:r>
      <w:hyperlink w:anchor="_bookmark31" w:history="1">
        <w:r>
          <w:rPr>
            <w:color w:val="2804C2"/>
            <w:vertAlign w:val="superscript"/>
          </w:rPr>
          <w:t>23</w:t>
        </w:r>
      </w:hyperlink>
      <w:r>
        <w:t>, as lideranças que representaram os países signatários,</w:t>
      </w:r>
      <w:r>
        <w:rPr>
          <w:spacing w:val="-2"/>
        </w:rPr>
        <w:t xml:space="preserve"> </w:t>
      </w:r>
      <w:r>
        <w:t>elaboraram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ambiciosos,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e</w:t>
      </w:r>
      <w:r>
        <w:t>xigem</w:t>
      </w:r>
      <w:r>
        <w:rPr>
          <w:spacing w:val="-2"/>
        </w:rPr>
        <w:t xml:space="preserve"> </w:t>
      </w:r>
      <w:r>
        <w:t>profundas</w:t>
      </w:r>
      <w:r>
        <w:rPr>
          <w:spacing w:val="-2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entre o ser humano e a natureza, com especial atenção para as determinações colocadas pelo paradigma tecnológico</w:t>
      </w:r>
      <w:hyperlink w:anchor="_bookmark32" w:history="1">
        <w:r>
          <w:rPr>
            <w:color w:val="2804C2"/>
            <w:vertAlign w:val="superscript"/>
          </w:rPr>
          <w:t>24</w:t>
        </w:r>
      </w:hyperlink>
      <w:r>
        <w:rPr>
          <w:color w:val="2804C2"/>
        </w:rPr>
        <w:t xml:space="preserve"> </w:t>
      </w:r>
      <w:r>
        <w:t xml:space="preserve">presente nos </w:t>
      </w:r>
      <w:r>
        <w:t>setores da energia e da infraestrutura.</w:t>
      </w:r>
    </w:p>
    <w:p w14:paraId="064549FC" w14:textId="77777777" w:rsidR="00242630" w:rsidRDefault="00DF37DC">
      <w:pPr>
        <w:pStyle w:val="Corpodetexto"/>
        <w:spacing w:before="116" w:line="326" w:lineRule="auto"/>
        <w:ind w:right="116" w:firstLine="737"/>
        <w:jc w:val="both"/>
      </w:pPr>
      <w:r>
        <w:t>A familiaridade com o tema das formas de produção e armazenamento da energia vivida pelos discentes do Novo Ensino Médio precisa então ser investigada, e propõe-se uma interpretação orientada pela teoria das represen</w:t>
      </w:r>
      <w:r>
        <w:t xml:space="preserve">tações sociais de Moscovici. Tal abordagem busca compreender a </w:t>
      </w:r>
      <w:r>
        <w:rPr>
          <w:w w:val="95"/>
        </w:rPr>
        <w:t>carga semântica presente nas representações naturalizadas pelos discentes e tenta perceber seus limites.</w:t>
      </w:r>
      <w:r>
        <w:rPr>
          <w:spacing w:val="80"/>
        </w:rPr>
        <w:t xml:space="preserve"> </w:t>
      </w:r>
      <w:r>
        <w:t>O desconhecimento por parte destes das possíveis aplicações de tais tecnologias, da arqu</w:t>
      </w:r>
      <w:r>
        <w:t>itetura de seus sistemas, de sua historicidade e dispersão geográfica, de suas redes comerciais e industrias, de suas</w:t>
      </w:r>
      <w:r>
        <w:rPr>
          <w:spacing w:val="-11"/>
        </w:rPr>
        <w:t xml:space="preserve"> </w:t>
      </w:r>
      <w:r>
        <w:t>relações</w:t>
      </w:r>
      <w:r>
        <w:rPr>
          <w:spacing w:val="-11"/>
        </w:rPr>
        <w:t xml:space="preserve"> </w:t>
      </w:r>
      <w:r>
        <w:t>econômicas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determinações</w:t>
      </w:r>
      <w:r>
        <w:rPr>
          <w:spacing w:val="-11"/>
        </w:rPr>
        <w:t xml:space="preserve"> </w:t>
      </w:r>
      <w:r>
        <w:t>impostas</w:t>
      </w:r>
      <w:r>
        <w:rPr>
          <w:spacing w:val="-11"/>
        </w:rPr>
        <w:t xml:space="preserve"> </w:t>
      </w:r>
      <w:r>
        <w:t>pelas</w:t>
      </w:r>
      <w:r>
        <w:rPr>
          <w:spacing w:val="-11"/>
        </w:rPr>
        <w:t xml:space="preserve"> </w:t>
      </w:r>
      <w:r>
        <w:t>determinações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Governo, e</w:t>
      </w:r>
      <w:r>
        <w:rPr>
          <w:spacing w:val="-15"/>
        </w:rPr>
        <w:t xml:space="preserve"> </w:t>
      </w:r>
      <w:r>
        <w:t>principalmente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consequências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existência</w:t>
      </w:r>
      <w:r>
        <w:rPr>
          <w:spacing w:val="-15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tais</w:t>
      </w:r>
      <w:r>
        <w:rPr>
          <w:spacing w:val="-15"/>
        </w:rPr>
        <w:t xml:space="preserve"> </w:t>
      </w:r>
      <w:r>
        <w:t>ferramentas</w:t>
      </w:r>
      <w:r>
        <w:rPr>
          <w:spacing w:val="-15"/>
        </w:rPr>
        <w:t xml:space="preserve"> </w:t>
      </w:r>
      <w:r>
        <w:t>figuram</w:t>
      </w:r>
      <w:r>
        <w:rPr>
          <w:spacing w:val="-15"/>
        </w:rPr>
        <w:t xml:space="preserve"> </w:t>
      </w:r>
      <w:r>
        <w:t>como objeto central da investigação aqui proposta.</w:t>
      </w:r>
    </w:p>
    <w:p w14:paraId="064549FD" w14:textId="77777777" w:rsidR="00242630" w:rsidRDefault="00DF37DC">
      <w:pPr>
        <w:pStyle w:val="Corpodetexto"/>
        <w:spacing w:before="115" w:line="326" w:lineRule="auto"/>
        <w:ind w:right="142" w:firstLine="737"/>
        <w:jc w:val="both"/>
      </w:pPr>
      <w:r>
        <w:t xml:space="preserve">Faz-se necessário destacar o caráter interdisciplinar do objeto analisado, </w:t>
      </w:r>
      <w:commentRangeStart w:id="77"/>
      <w:r>
        <w:t>(</w:t>
      </w:r>
      <w:hyperlink w:anchor="_bookmark60" w:history="1">
        <w:r>
          <w:rPr>
            <w:color w:val="2804C2"/>
          </w:rPr>
          <w:t>LEFF</w:t>
        </w:r>
      </w:hyperlink>
      <w:r>
        <w:t xml:space="preserve">, </w:t>
      </w:r>
      <w:hyperlink w:anchor="_bookmark60" w:history="1">
        <w:r>
          <w:rPr>
            <w:color w:val="2804C2"/>
          </w:rPr>
          <w:t>2000</w:t>
        </w:r>
      </w:hyperlink>
      <w:r>
        <w:t xml:space="preserve">, p.19) </w:t>
      </w:r>
      <w:commentRangeEnd w:id="77"/>
      <w:r w:rsidR="00D5760E">
        <w:rPr>
          <w:rStyle w:val="Refdecomentrio"/>
        </w:rPr>
        <w:commentReference w:id="77"/>
      </w:r>
      <w:r>
        <w:t xml:space="preserve">discute o papel das </w:t>
      </w:r>
      <w:r w:rsidRPr="00D5760E">
        <w:rPr>
          <w:highlight w:val="yellow"/>
          <w:rPrChange w:id="78" w:author="Júnior Magalhães" w:date="2022-06-30T15:15:00Z">
            <w:rPr/>
          </w:rPrChange>
        </w:rPr>
        <w:t>’</w:t>
      </w:r>
      <w:r>
        <w:t>externalidades’ causadas pelo desenvolvimento e crescimento econômico. Tais saberes,</w:t>
      </w:r>
      <w:r>
        <w:rPr>
          <w:spacing w:val="-2"/>
        </w:rPr>
        <w:t xml:space="preserve"> </w:t>
      </w:r>
      <w:r>
        <w:t>quan</w:t>
      </w:r>
      <w:r>
        <w:t>do</w:t>
      </w:r>
      <w:r>
        <w:rPr>
          <w:spacing w:val="-1"/>
        </w:rPr>
        <w:t xml:space="preserve"> </w:t>
      </w:r>
      <w:r>
        <w:t>confinados</w:t>
      </w:r>
      <w:r>
        <w:rPr>
          <w:spacing w:val="-2"/>
        </w:rPr>
        <w:t xml:space="preserve"> </w:t>
      </w:r>
      <w:r>
        <w:t>às</w:t>
      </w:r>
      <w:r>
        <w:rPr>
          <w:spacing w:val="-2"/>
        </w:rPr>
        <w:t xml:space="preserve"> </w:t>
      </w:r>
      <w:r>
        <w:t>especificades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saber,</w:t>
      </w:r>
      <w:r>
        <w:rPr>
          <w:spacing w:val="-1"/>
        </w:rPr>
        <w:t xml:space="preserve"> </w:t>
      </w:r>
      <w:r>
        <w:t>destacam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causadores da</w:t>
      </w:r>
      <w:r>
        <w:rPr>
          <w:spacing w:val="-15"/>
        </w:rPr>
        <w:t xml:space="preserve"> </w:t>
      </w:r>
      <w:r>
        <w:t>crise</w:t>
      </w:r>
      <w:r>
        <w:rPr>
          <w:spacing w:val="-15"/>
        </w:rPr>
        <w:t xml:space="preserve"> </w:t>
      </w:r>
      <w:r>
        <w:t>ambiental</w:t>
      </w:r>
      <w:r>
        <w:rPr>
          <w:spacing w:val="-15"/>
        </w:rPr>
        <w:t xml:space="preserve"> </w:t>
      </w:r>
      <w:r>
        <w:t>vigente.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caráter</w:t>
      </w:r>
      <w:r>
        <w:rPr>
          <w:spacing w:val="-15"/>
        </w:rPr>
        <w:t xml:space="preserve"> </w:t>
      </w:r>
      <w:r>
        <w:t>societal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objeto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estudo</w:t>
      </w:r>
      <w:r>
        <w:rPr>
          <w:spacing w:val="-15"/>
        </w:rPr>
        <w:t xml:space="preserve"> </w:t>
      </w:r>
      <w:r>
        <w:t>proposto</w:t>
      </w:r>
      <w:r>
        <w:rPr>
          <w:spacing w:val="-15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pode</w:t>
      </w:r>
      <w:r>
        <w:rPr>
          <w:spacing w:val="-15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compreendido através de uma metodologia reducionista com base em disciplinas compartimentalizadas, como afirma</w:t>
      </w:r>
      <w:r>
        <w:rPr>
          <w:spacing w:val="-4"/>
        </w:rPr>
        <w:t xml:space="preserve"> </w:t>
      </w:r>
      <w:r w:rsidRPr="00D5760E">
        <w:rPr>
          <w:highlight w:val="yellow"/>
          <w:rPrChange w:id="79" w:author="Júnior Magalhães" w:date="2022-06-30T15:15:00Z">
            <w:rPr/>
          </w:rPrChange>
        </w:rPr>
        <w:t>(</w:t>
      </w:r>
      <w:r w:rsidRPr="00D5760E">
        <w:rPr>
          <w:highlight w:val="yellow"/>
          <w:rPrChange w:id="80" w:author="Júnior Magalhães" w:date="2022-06-30T15:15:00Z">
            <w:rPr/>
          </w:rPrChange>
        </w:rPr>
        <w:fldChar w:fldCharType="begin"/>
      </w:r>
      <w:r w:rsidRPr="00D5760E">
        <w:rPr>
          <w:highlight w:val="yellow"/>
          <w:rPrChange w:id="81" w:author="Júnior Magalhães" w:date="2022-06-30T15:15:00Z">
            <w:rPr/>
          </w:rPrChange>
        </w:rPr>
        <w:instrText>HYPERLINK \l "_bookmark49"</w:instrText>
      </w:r>
      <w:r w:rsidRPr="00D5760E">
        <w:rPr>
          <w:highlight w:val="yellow"/>
          <w:rPrChange w:id="82" w:author="Júnior Magalhães" w:date="2022-06-30T15:15:00Z">
            <w:rPr/>
          </w:rPrChange>
        </w:rPr>
      </w:r>
      <w:r w:rsidRPr="00D5760E">
        <w:rPr>
          <w:highlight w:val="yellow"/>
          <w:rPrChange w:id="83" w:author="Júnior Magalhães" w:date="2022-06-30T15:15:00Z">
            <w:rPr/>
          </w:rPrChange>
        </w:rPr>
        <w:fldChar w:fldCharType="separate"/>
      </w:r>
      <w:r w:rsidRPr="00D5760E">
        <w:rPr>
          <w:color w:val="2804C2"/>
          <w:highlight w:val="yellow"/>
          <w:rPrChange w:id="84" w:author="Júnior Magalhães" w:date="2022-06-30T15:15:00Z">
            <w:rPr>
              <w:color w:val="2804C2"/>
            </w:rPr>
          </w:rPrChange>
        </w:rPr>
        <w:t>COIMBRA</w:t>
      </w:r>
      <w:r w:rsidRPr="00D5760E">
        <w:rPr>
          <w:color w:val="2804C2"/>
          <w:highlight w:val="yellow"/>
          <w:rPrChange w:id="85" w:author="Júnior Magalhães" w:date="2022-06-30T15:15:00Z">
            <w:rPr>
              <w:color w:val="2804C2"/>
            </w:rPr>
          </w:rPrChange>
        </w:rPr>
        <w:fldChar w:fldCharType="end"/>
      </w:r>
      <w:r w:rsidRPr="00D5760E">
        <w:rPr>
          <w:highlight w:val="yellow"/>
          <w:rPrChange w:id="86" w:author="Júnior Magalhães" w:date="2022-06-30T15:15:00Z">
            <w:rPr/>
          </w:rPrChange>
        </w:rPr>
        <w:t>,</w:t>
      </w:r>
      <w:r w:rsidRPr="00D5760E">
        <w:rPr>
          <w:spacing w:val="-4"/>
          <w:highlight w:val="yellow"/>
          <w:rPrChange w:id="87" w:author="Júnior Magalhães" w:date="2022-06-30T15:15:00Z">
            <w:rPr>
              <w:spacing w:val="-4"/>
            </w:rPr>
          </w:rPrChange>
        </w:rPr>
        <w:t xml:space="preserve"> </w:t>
      </w:r>
      <w:r w:rsidRPr="00D5760E">
        <w:rPr>
          <w:highlight w:val="yellow"/>
          <w:rPrChange w:id="88" w:author="Júnior Magalhães" w:date="2022-06-30T15:15:00Z">
            <w:rPr/>
          </w:rPrChange>
        </w:rPr>
        <w:fldChar w:fldCharType="begin"/>
      </w:r>
      <w:r w:rsidRPr="00D5760E">
        <w:rPr>
          <w:highlight w:val="yellow"/>
          <w:rPrChange w:id="89" w:author="Júnior Magalhães" w:date="2022-06-30T15:15:00Z">
            <w:rPr/>
          </w:rPrChange>
        </w:rPr>
        <w:instrText>HYPERLINK \l "_bookmark49"</w:instrText>
      </w:r>
      <w:r w:rsidRPr="00D5760E">
        <w:rPr>
          <w:highlight w:val="yellow"/>
          <w:rPrChange w:id="90" w:author="Júnior Magalhães" w:date="2022-06-30T15:15:00Z">
            <w:rPr/>
          </w:rPrChange>
        </w:rPr>
      </w:r>
      <w:r w:rsidRPr="00D5760E">
        <w:rPr>
          <w:highlight w:val="yellow"/>
          <w:rPrChange w:id="91" w:author="Júnior Magalhães" w:date="2022-06-30T15:15:00Z">
            <w:rPr/>
          </w:rPrChange>
        </w:rPr>
        <w:fldChar w:fldCharType="separate"/>
      </w:r>
      <w:r w:rsidRPr="00D5760E">
        <w:rPr>
          <w:color w:val="2804C2"/>
          <w:highlight w:val="yellow"/>
          <w:rPrChange w:id="92" w:author="Júnior Magalhães" w:date="2022-06-30T15:15:00Z">
            <w:rPr>
              <w:color w:val="2804C2"/>
            </w:rPr>
          </w:rPrChange>
        </w:rPr>
        <w:t>2000</w:t>
      </w:r>
      <w:r w:rsidRPr="00D5760E">
        <w:rPr>
          <w:color w:val="2804C2"/>
          <w:highlight w:val="yellow"/>
          <w:rPrChange w:id="93" w:author="Júnior Magalhães" w:date="2022-06-30T15:15:00Z">
            <w:rPr>
              <w:color w:val="2804C2"/>
            </w:rPr>
          </w:rPrChange>
        </w:rPr>
        <w:fldChar w:fldCharType="end"/>
      </w:r>
      <w:r w:rsidRPr="00D5760E">
        <w:rPr>
          <w:highlight w:val="yellow"/>
          <w:rPrChange w:id="94" w:author="Júnior Magalhães" w:date="2022-06-30T15:15:00Z">
            <w:rPr/>
          </w:rPrChange>
        </w:rPr>
        <w:t>,</w:t>
      </w:r>
      <w:r w:rsidRPr="00D5760E">
        <w:rPr>
          <w:spacing w:val="-4"/>
          <w:highlight w:val="yellow"/>
          <w:rPrChange w:id="95" w:author="Júnior Magalhães" w:date="2022-06-30T15:15:00Z">
            <w:rPr>
              <w:spacing w:val="-4"/>
            </w:rPr>
          </w:rPrChange>
        </w:rPr>
        <w:t xml:space="preserve"> </w:t>
      </w:r>
      <w:r w:rsidRPr="00D5760E">
        <w:rPr>
          <w:highlight w:val="yellow"/>
          <w:rPrChange w:id="96" w:author="Júnior Magalhães" w:date="2022-06-30T15:15:00Z">
            <w:rPr/>
          </w:rPrChange>
        </w:rPr>
        <w:t>p.53).</w:t>
      </w:r>
      <w:r>
        <w:rPr>
          <w:spacing w:val="-4"/>
        </w:rPr>
        <w:t xml:space="preserve"> </w:t>
      </w:r>
      <w:r>
        <w:t>Sugere-se</w:t>
      </w:r>
      <w:r>
        <w:rPr>
          <w:spacing w:val="-4"/>
        </w:rPr>
        <w:t xml:space="preserve"> </w:t>
      </w:r>
      <w:r>
        <w:t>aqui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necesssidade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desnaturalizar</w:t>
      </w:r>
      <w:hyperlink w:anchor="_bookmark33" w:history="1">
        <w:r>
          <w:rPr>
            <w:color w:val="2804C2"/>
            <w:vertAlign w:val="superscript"/>
          </w:rPr>
          <w:t>25</w:t>
        </w:r>
      </w:hyperlink>
      <w:r>
        <w:rPr>
          <w:color w:val="2804C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processos político-econômicos</w:t>
      </w:r>
      <w:r>
        <w:rPr>
          <w:spacing w:val="-2"/>
        </w:rPr>
        <w:t xml:space="preserve"> </w:t>
      </w:r>
      <w:r>
        <w:t>exige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entendim</w:t>
      </w:r>
      <w:r>
        <w:t>ento</w:t>
      </w:r>
      <w:r>
        <w:rPr>
          <w:spacing w:val="-2"/>
        </w:rPr>
        <w:t xml:space="preserve"> </w:t>
      </w:r>
      <w:r>
        <w:t>científico-tecnológico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ferramentas</w:t>
      </w:r>
      <w:r>
        <w:rPr>
          <w:spacing w:val="-2"/>
        </w:rPr>
        <w:t xml:space="preserve"> </w:t>
      </w:r>
      <w:r>
        <w:t>disponíveis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 interação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ambiente,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destacada</w:t>
      </w:r>
      <w:r>
        <w:rPr>
          <w:spacing w:val="-8"/>
        </w:rPr>
        <w:t xml:space="preserve"> </w:t>
      </w:r>
      <w:r>
        <w:t>atenção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escopo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tais</w:t>
      </w:r>
      <w:r>
        <w:rPr>
          <w:spacing w:val="-8"/>
        </w:rPr>
        <w:t xml:space="preserve"> </w:t>
      </w:r>
      <w:r>
        <w:t>ferramentas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 xml:space="preserve">suas </w:t>
      </w:r>
      <w:r>
        <w:rPr>
          <w:spacing w:val="-2"/>
        </w:rPr>
        <w:t>consequências.</w:t>
      </w:r>
    </w:p>
    <w:p w14:paraId="064549FE" w14:textId="77777777" w:rsidR="00242630" w:rsidRDefault="00242630">
      <w:pPr>
        <w:pStyle w:val="Corpodetexto"/>
        <w:spacing w:before="2"/>
        <w:ind w:left="0"/>
        <w:rPr>
          <w:sz w:val="40"/>
        </w:rPr>
      </w:pPr>
    </w:p>
    <w:p w14:paraId="064549FF" w14:textId="77777777" w:rsidR="00242630" w:rsidRDefault="00DF37DC">
      <w:pPr>
        <w:pStyle w:val="Ttulo1"/>
        <w:numPr>
          <w:ilvl w:val="0"/>
          <w:numId w:val="2"/>
        </w:numPr>
        <w:tabs>
          <w:tab w:val="left" w:pos="676"/>
          <w:tab w:val="left" w:pos="677"/>
        </w:tabs>
        <w:ind w:left="676"/>
      </w:pPr>
      <w:bookmarkStart w:id="97" w:name="Justificativa"/>
      <w:bookmarkEnd w:id="97"/>
      <w:r>
        <w:rPr>
          <w:spacing w:val="-2"/>
        </w:rPr>
        <w:t>Justificativa</w:t>
      </w:r>
    </w:p>
    <w:p w14:paraId="06454A00" w14:textId="77777777" w:rsidR="00242630" w:rsidRDefault="00DF37DC">
      <w:pPr>
        <w:pStyle w:val="Corpodetexto"/>
        <w:spacing w:before="317" w:line="326" w:lineRule="auto"/>
        <w:ind w:right="128" w:firstLine="737"/>
        <w:jc w:val="both"/>
      </w:pPr>
      <w:r>
        <w:pict w14:anchorId="06454A8E">
          <v:shape id="docshape10" o:spid="_x0000_s2051" style="position:absolute;left:0;text-align:left;margin-left:57.05pt;margin-top:92.55pt;width:192.5pt;height:.1pt;z-index:-15724544;mso-wrap-distance-left:0;mso-wrap-distance-right:0;mso-position-horizontal-relative:page" coordorigin="1141,1851" coordsize="3850,0" path="m1141,1851r3850,e" filled="f" strokeweight=".14042mm">
            <v:path arrowok="t"/>
            <w10:wrap type="topAndBottom" anchorx="page"/>
          </v:shape>
        </w:pict>
      </w:r>
      <w:r>
        <w:t>A produção monográfica se justifica pela compatibilidade entre a teoria das representações sociais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ambiente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transição</w:t>
      </w:r>
      <w:r>
        <w:rPr>
          <w:spacing w:val="-15"/>
        </w:rPr>
        <w:t xml:space="preserve"> </w:t>
      </w:r>
      <w:r>
        <w:t>educacional</w:t>
      </w:r>
      <w:r>
        <w:rPr>
          <w:spacing w:val="-15"/>
        </w:rPr>
        <w:t xml:space="preserve"> </w:t>
      </w:r>
      <w:r>
        <w:t>propiciado</w:t>
      </w:r>
      <w:r>
        <w:rPr>
          <w:spacing w:val="-15"/>
        </w:rPr>
        <w:t xml:space="preserve"> </w:t>
      </w:r>
      <w:r>
        <w:t>pelo</w:t>
      </w:r>
      <w:r>
        <w:rPr>
          <w:spacing w:val="-15"/>
        </w:rPr>
        <w:t xml:space="preserve"> </w:t>
      </w:r>
      <w:r>
        <w:t>advento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Novo</w:t>
      </w:r>
      <w:r>
        <w:rPr>
          <w:spacing w:val="-15"/>
        </w:rPr>
        <w:t xml:space="preserve"> </w:t>
      </w:r>
      <w:r>
        <w:t>Ensino</w:t>
      </w:r>
      <w:r>
        <w:rPr>
          <w:spacing w:val="-15"/>
        </w:rPr>
        <w:t xml:space="preserve"> </w:t>
      </w:r>
      <w:r>
        <w:t>Médio.</w:t>
      </w:r>
      <w:r>
        <w:rPr>
          <w:spacing w:val="-15"/>
        </w:rPr>
        <w:t xml:space="preserve"> </w:t>
      </w:r>
      <w:r>
        <w:t>Ambas as</w:t>
      </w:r>
      <w:r>
        <w:rPr>
          <w:spacing w:val="-6"/>
        </w:rPr>
        <w:t xml:space="preserve"> </w:t>
      </w:r>
      <w:r>
        <w:t>dimensões</w:t>
      </w:r>
      <w:r>
        <w:rPr>
          <w:spacing w:val="-6"/>
        </w:rPr>
        <w:t xml:space="preserve"> </w:t>
      </w:r>
      <w:r>
        <w:t>trazem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abordagem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interdisciplinaridade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apres</w:t>
      </w:r>
      <w:r>
        <w:t>entada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 w:rsidRPr="00C91F6F">
        <w:rPr>
          <w:highlight w:val="yellow"/>
          <w:rPrChange w:id="98" w:author="Júnior Magalhães" w:date="2022-06-30T15:16:00Z">
            <w:rPr/>
          </w:rPrChange>
        </w:rPr>
        <w:t>(</w:t>
      </w:r>
      <w:r w:rsidRPr="00C91F6F">
        <w:rPr>
          <w:highlight w:val="yellow"/>
          <w:rPrChange w:id="99" w:author="Júnior Magalhães" w:date="2022-06-30T15:16:00Z">
            <w:rPr/>
          </w:rPrChange>
        </w:rPr>
        <w:fldChar w:fldCharType="begin"/>
      </w:r>
      <w:r w:rsidRPr="00C91F6F">
        <w:rPr>
          <w:highlight w:val="yellow"/>
          <w:rPrChange w:id="100" w:author="Júnior Magalhães" w:date="2022-06-30T15:16:00Z">
            <w:rPr/>
          </w:rPrChange>
        </w:rPr>
        <w:instrText>HYPERLINK \l "_bookmark49"</w:instrText>
      </w:r>
      <w:r w:rsidRPr="00C91F6F">
        <w:rPr>
          <w:highlight w:val="yellow"/>
          <w:rPrChange w:id="101" w:author="Júnior Magalhães" w:date="2022-06-30T15:16:00Z">
            <w:rPr/>
          </w:rPrChange>
        </w:rPr>
      </w:r>
      <w:r w:rsidRPr="00C91F6F">
        <w:rPr>
          <w:highlight w:val="yellow"/>
          <w:rPrChange w:id="102" w:author="Júnior Magalhães" w:date="2022-06-30T15:16:00Z">
            <w:rPr/>
          </w:rPrChange>
        </w:rPr>
        <w:fldChar w:fldCharType="separate"/>
      </w:r>
      <w:r w:rsidRPr="00C91F6F">
        <w:rPr>
          <w:color w:val="2804C2"/>
          <w:highlight w:val="yellow"/>
          <w:rPrChange w:id="103" w:author="Júnior Magalhães" w:date="2022-06-30T15:16:00Z">
            <w:rPr>
              <w:color w:val="2804C2"/>
            </w:rPr>
          </w:rPrChange>
        </w:rPr>
        <w:t>COIMBRA</w:t>
      </w:r>
      <w:r w:rsidRPr="00C91F6F">
        <w:rPr>
          <w:color w:val="2804C2"/>
          <w:highlight w:val="yellow"/>
          <w:rPrChange w:id="104" w:author="Júnior Magalhães" w:date="2022-06-30T15:16:00Z">
            <w:rPr>
              <w:color w:val="2804C2"/>
            </w:rPr>
          </w:rPrChange>
        </w:rPr>
        <w:fldChar w:fldCharType="end"/>
      </w:r>
      <w:r w:rsidRPr="00C91F6F">
        <w:rPr>
          <w:highlight w:val="yellow"/>
          <w:rPrChange w:id="105" w:author="Júnior Magalhães" w:date="2022-06-30T15:16:00Z">
            <w:rPr/>
          </w:rPrChange>
        </w:rPr>
        <w:t>,</w:t>
      </w:r>
      <w:r w:rsidRPr="00C91F6F">
        <w:rPr>
          <w:spacing w:val="-6"/>
          <w:highlight w:val="yellow"/>
          <w:rPrChange w:id="106" w:author="Júnior Magalhães" w:date="2022-06-30T15:16:00Z">
            <w:rPr>
              <w:spacing w:val="-6"/>
            </w:rPr>
          </w:rPrChange>
        </w:rPr>
        <w:t xml:space="preserve"> </w:t>
      </w:r>
      <w:r w:rsidRPr="00C91F6F">
        <w:rPr>
          <w:highlight w:val="yellow"/>
          <w:rPrChange w:id="107" w:author="Júnior Magalhães" w:date="2022-06-30T15:16:00Z">
            <w:rPr/>
          </w:rPrChange>
        </w:rPr>
        <w:fldChar w:fldCharType="begin"/>
      </w:r>
      <w:r w:rsidRPr="00C91F6F">
        <w:rPr>
          <w:highlight w:val="yellow"/>
          <w:rPrChange w:id="108" w:author="Júnior Magalhães" w:date="2022-06-30T15:16:00Z">
            <w:rPr/>
          </w:rPrChange>
        </w:rPr>
        <w:instrText>HYPERLINK \l "_bookmark49"</w:instrText>
      </w:r>
      <w:r w:rsidRPr="00C91F6F">
        <w:rPr>
          <w:highlight w:val="yellow"/>
          <w:rPrChange w:id="109" w:author="Júnior Magalhães" w:date="2022-06-30T15:16:00Z">
            <w:rPr/>
          </w:rPrChange>
        </w:rPr>
      </w:r>
      <w:r w:rsidRPr="00C91F6F">
        <w:rPr>
          <w:highlight w:val="yellow"/>
          <w:rPrChange w:id="110" w:author="Júnior Magalhães" w:date="2022-06-30T15:16:00Z">
            <w:rPr/>
          </w:rPrChange>
        </w:rPr>
        <w:fldChar w:fldCharType="separate"/>
      </w:r>
      <w:r w:rsidRPr="00C91F6F">
        <w:rPr>
          <w:color w:val="2804C2"/>
          <w:highlight w:val="yellow"/>
          <w:rPrChange w:id="111" w:author="Júnior Magalhães" w:date="2022-06-30T15:16:00Z">
            <w:rPr>
              <w:color w:val="2804C2"/>
            </w:rPr>
          </w:rPrChange>
        </w:rPr>
        <w:t>2000</w:t>
      </w:r>
      <w:r w:rsidRPr="00C91F6F">
        <w:rPr>
          <w:color w:val="2804C2"/>
          <w:highlight w:val="yellow"/>
          <w:rPrChange w:id="112" w:author="Júnior Magalhães" w:date="2022-06-30T15:16:00Z">
            <w:rPr>
              <w:color w:val="2804C2"/>
            </w:rPr>
          </w:rPrChange>
        </w:rPr>
        <w:fldChar w:fldCharType="end"/>
      </w:r>
      <w:r w:rsidRPr="00C91F6F">
        <w:rPr>
          <w:highlight w:val="yellow"/>
          <w:rPrChange w:id="113" w:author="Júnior Magalhães" w:date="2022-06-30T15:16:00Z">
            <w:rPr/>
          </w:rPrChange>
        </w:rPr>
        <w:t>, p.</w:t>
      </w:r>
      <w:commentRangeStart w:id="114"/>
      <w:r w:rsidRPr="00C91F6F">
        <w:rPr>
          <w:highlight w:val="yellow"/>
          <w:rPrChange w:id="115" w:author="Júnior Magalhães" w:date="2022-06-30T15:16:00Z">
            <w:rPr/>
          </w:rPrChange>
        </w:rPr>
        <w:t>56-58)</w:t>
      </w:r>
      <w:commentRangeEnd w:id="114"/>
      <w:r w:rsidR="00C91F6F">
        <w:rPr>
          <w:rStyle w:val="Refdecomentrio"/>
        </w:rPr>
        <w:commentReference w:id="114"/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valorizam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criação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estudo</w:t>
      </w:r>
      <w:r>
        <w:rPr>
          <w:spacing w:val="20"/>
        </w:rPr>
        <w:t xml:space="preserve"> </w:t>
      </w:r>
      <w:r>
        <w:t>complexos,</w:t>
      </w:r>
      <w:r>
        <w:rPr>
          <w:spacing w:val="20"/>
        </w:rPr>
        <w:t xml:space="preserve"> </w:t>
      </w:r>
      <w:r>
        <w:t>os</w:t>
      </w:r>
      <w:r>
        <w:rPr>
          <w:spacing w:val="20"/>
        </w:rPr>
        <w:t xml:space="preserve"> </w:t>
      </w:r>
      <w:r>
        <w:t>quais</w:t>
      </w:r>
      <w:r>
        <w:rPr>
          <w:spacing w:val="20"/>
        </w:rPr>
        <w:t xml:space="preserve"> </w:t>
      </w:r>
      <w:r>
        <w:t>pode</w:t>
      </w:r>
      <w:r>
        <w:rPr>
          <w:spacing w:val="20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compreendidos</w:t>
      </w:r>
    </w:p>
    <w:p w14:paraId="06454A01" w14:textId="77777777" w:rsidR="00242630" w:rsidRDefault="00DF37DC">
      <w:pPr>
        <w:spacing w:before="18" w:line="242" w:lineRule="exact"/>
        <w:ind w:left="141"/>
        <w:rPr>
          <w:sz w:val="20"/>
        </w:rPr>
      </w:pPr>
      <w:r>
        <w:rPr>
          <w:position w:val="7"/>
          <w:sz w:val="14"/>
        </w:rPr>
        <w:t>20</w:t>
      </w:r>
      <w:r>
        <w:rPr>
          <w:spacing w:val="91"/>
          <w:position w:val="7"/>
          <w:sz w:val="14"/>
        </w:rPr>
        <w:t xml:space="preserve"> </w:t>
      </w:r>
      <w:bookmarkStart w:id="116" w:name="_bookmark28"/>
      <w:bookmarkStart w:id="117" w:name="_bookmark29"/>
      <w:bookmarkEnd w:id="116"/>
      <w:bookmarkEnd w:id="117"/>
      <w:r>
        <w:rPr>
          <w:sz w:val="20"/>
        </w:rPr>
        <w:t>(</w:t>
      </w:r>
      <w:hyperlink w:anchor="_bookmark61" w:history="1">
        <w:r>
          <w:rPr>
            <w:color w:val="2804C2"/>
            <w:sz w:val="20"/>
          </w:rPr>
          <w:t>LINCOLN;</w:t>
        </w:r>
        <w:r>
          <w:rPr>
            <w:color w:val="2804C2"/>
            <w:spacing w:val="-6"/>
            <w:sz w:val="20"/>
          </w:rPr>
          <w:t xml:space="preserve"> </w:t>
        </w:r>
        <w:r>
          <w:rPr>
            <w:color w:val="2804C2"/>
            <w:sz w:val="20"/>
          </w:rPr>
          <w:t>GUBA</w:t>
        </w:r>
      </w:hyperlink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hyperlink w:anchor="_bookmark61" w:history="1">
        <w:r>
          <w:rPr>
            <w:color w:val="2804C2"/>
            <w:sz w:val="20"/>
          </w:rPr>
          <w:t>1985</w:t>
        </w:r>
      </w:hyperlink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Cap.</w:t>
      </w:r>
      <w:r>
        <w:rPr>
          <w:spacing w:val="-6"/>
          <w:sz w:val="20"/>
        </w:rPr>
        <w:t xml:space="preserve"> </w:t>
      </w:r>
      <w:r>
        <w:rPr>
          <w:sz w:val="20"/>
        </w:rPr>
        <w:t>7-</w:t>
      </w:r>
      <w:r>
        <w:rPr>
          <w:spacing w:val="-5"/>
          <w:sz w:val="20"/>
        </w:rPr>
        <w:t>9)</w:t>
      </w:r>
    </w:p>
    <w:p w14:paraId="06454A02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21</w:t>
      </w:r>
      <w:r>
        <w:rPr>
          <w:spacing w:val="82"/>
          <w:position w:val="7"/>
          <w:sz w:val="14"/>
        </w:rPr>
        <w:t xml:space="preserve"> </w:t>
      </w:r>
      <w:bookmarkStart w:id="118" w:name="_bookmark30"/>
      <w:bookmarkEnd w:id="118"/>
      <w:r>
        <w:rPr>
          <w:sz w:val="20"/>
        </w:rPr>
        <w:t>(</w:t>
      </w:r>
      <w:hyperlink w:anchor="_bookmark66" w:history="1">
        <w:r>
          <w:rPr>
            <w:color w:val="2804C2"/>
            <w:sz w:val="20"/>
          </w:rPr>
          <w:t>NATIONS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hyperlink w:anchor="_bookmark66" w:history="1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p.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21)</w:t>
      </w:r>
    </w:p>
    <w:p w14:paraId="06454A03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22</w:t>
      </w:r>
      <w:r>
        <w:rPr>
          <w:spacing w:val="82"/>
          <w:position w:val="7"/>
          <w:sz w:val="14"/>
        </w:rPr>
        <w:t xml:space="preserve"> </w:t>
      </w:r>
      <w:bookmarkStart w:id="119" w:name="_bookmark31"/>
      <w:bookmarkEnd w:id="119"/>
      <w:r>
        <w:rPr>
          <w:sz w:val="20"/>
        </w:rPr>
        <w:t>(</w:t>
      </w:r>
      <w:hyperlink w:anchor="_bookmark66" w:history="1">
        <w:r>
          <w:rPr>
            <w:color w:val="2804C2"/>
            <w:sz w:val="20"/>
          </w:rPr>
          <w:t>NATIONS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hyperlink w:anchor="_bookmark66" w:history="1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p.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22)</w:t>
      </w:r>
    </w:p>
    <w:p w14:paraId="06454A04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23</w:t>
      </w:r>
      <w:r>
        <w:rPr>
          <w:spacing w:val="82"/>
          <w:position w:val="7"/>
          <w:sz w:val="14"/>
        </w:rPr>
        <w:t xml:space="preserve"> </w:t>
      </w:r>
      <w:bookmarkStart w:id="120" w:name="_bookmark32"/>
      <w:bookmarkEnd w:id="120"/>
      <w:r>
        <w:rPr>
          <w:sz w:val="20"/>
        </w:rPr>
        <w:t>(</w:t>
      </w:r>
      <w:hyperlink w:anchor="_bookmark66" w:history="1">
        <w:r>
          <w:rPr>
            <w:color w:val="2804C2"/>
            <w:sz w:val="20"/>
          </w:rPr>
          <w:t>NATIONS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hyperlink w:anchor="_bookmark66" w:history="1">
        <w:r>
          <w:rPr>
            <w:color w:val="2804C2"/>
            <w:sz w:val="20"/>
          </w:rPr>
          <w:t>2015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p.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6)</w:t>
      </w:r>
    </w:p>
    <w:p w14:paraId="06454A05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24</w:t>
      </w:r>
      <w:r>
        <w:rPr>
          <w:spacing w:val="97"/>
          <w:position w:val="7"/>
          <w:sz w:val="14"/>
        </w:rPr>
        <w:t xml:space="preserve"> </w:t>
      </w:r>
      <w:bookmarkStart w:id="121" w:name="_bookmark33"/>
      <w:bookmarkEnd w:id="121"/>
      <w:r>
        <w:rPr>
          <w:sz w:val="20"/>
        </w:rPr>
        <w:t>(</w:t>
      </w:r>
      <w:hyperlink w:anchor="_bookmark58" w:history="1">
        <w:r>
          <w:rPr>
            <w:color w:val="2804C2"/>
            <w:sz w:val="20"/>
          </w:rPr>
          <w:t>KUHN</w:t>
        </w:r>
      </w:hyperlink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hyperlink w:anchor="_bookmark58" w:history="1">
        <w:r>
          <w:rPr>
            <w:color w:val="2804C2"/>
            <w:sz w:val="20"/>
          </w:rPr>
          <w:t>2012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Cap.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3)</w:t>
      </w:r>
    </w:p>
    <w:p w14:paraId="06454A06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25</w:t>
      </w:r>
      <w:r>
        <w:rPr>
          <w:spacing w:val="32"/>
          <w:position w:val="7"/>
          <w:sz w:val="14"/>
        </w:rPr>
        <w:t xml:space="preserve">  </w:t>
      </w:r>
      <w:r>
        <w:rPr>
          <w:sz w:val="20"/>
        </w:rPr>
        <w:t>(</w:t>
      </w:r>
      <w:hyperlink w:anchor="_bookmark60" w:history="1">
        <w:r>
          <w:rPr>
            <w:color w:val="2804C2"/>
            <w:sz w:val="20"/>
          </w:rPr>
          <w:t>LEFF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60" w:history="1">
        <w:r>
          <w:rPr>
            <w:color w:val="2804C2"/>
            <w:sz w:val="20"/>
          </w:rPr>
          <w:t>2000</w:t>
        </w:r>
      </w:hyperlink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p.29)</w:t>
      </w:r>
    </w:p>
    <w:p w14:paraId="06454A07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040" w:right="980" w:bottom="740" w:left="1000" w:header="0" w:footer="546" w:gutter="0"/>
          <w:cols w:space="720"/>
        </w:sectPr>
      </w:pPr>
    </w:p>
    <w:p w14:paraId="06454A08" w14:textId="77777777" w:rsidR="00242630" w:rsidRDefault="00DF37DC">
      <w:pPr>
        <w:pStyle w:val="Corpodetexto"/>
        <w:spacing w:before="71" w:line="326" w:lineRule="auto"/>
        <w:ind w:right="118"/>
        <w:jc w:val="both"/>
      </w:pPr>
      <w:bookmarkStart w:id="122" w:name="_bookmark34"/>
      <w:bookmarkEnd w:id="122"/>
      <w:r>
        <w:rPr>
          <w:w w:val="95"/>
        </w:rPr>
        <w:lastRenderedPageBreak/>
        <w:t xml:space="preserve">quando detalha-se suas múltiplas dimensões. Os saberes reificados selecionados se justificam primeira- </w:t>
      </w:r>
      <w:r>
        <w:t>mente, por compartilharem da mesma abordagem interdisciplinar e, ademais, se justificam pela sua capacidade</w:t>
      </w:r>
      <w:r>
        <w:rPr>
          <w:spacing w:val="-14"/>
        </w:rPr>
        <w:t xml:space="preserve"> </w:t>
      </w:r>
      <w:r>
        <w:t>instrumental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influenciar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ambiente</w:t>
      </w:r>
      <w:r>
        <w:rPr>
          <w:spacing w:val="-14"/>
        </w:rPr>
        <w:t xml:space="preserve"> </w:t>
      </w:r>
      <w:r>
        <w:t>natura</w:t>
      </w:r>
      <w:r>
        <w:t>l,</w:t>
      </w:r>
      <w:r>
        <w:rPr>
          <w:spacing w:val="-14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portanto</w:t>
      </w:r>
      <w:r>
        <w:rPr>
          <w:spacing w:val="-14"/>
        </w:rPr>
        <w:t xml:space="preserve"> </w:t>
      </w:r>
      <w:r>
        <w:t>sintomáticos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capacidade humana de ação sobre a natureza.</w:t>
      </w:r>
    </w:p>
    <w:p w14:paraId="06454A09" w14:textId="77777777" w:rsidR="00242630" w:rsidRDefault="00DF37DC">
      <w:pPr>
        <w:pStyle w:val="Corpodetexto"/>
        <w:spacing w:before="114" w:line="326" w:lineRule="auto"/>
        <w:ind w:right="118" w:firstLine="737"/>
        <w:jc w:val="both"/>
      </w:pPr>
      <w:r>
        <w:t>Tais conhecimentos interdisciplinares justificam também a elaboração de um objeto educa- cional, na forma de uma sequência didática. Sugere-se que, a provável inexistência de um núcleo figurativo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contenha</w:t>
      </w:r>
      <w:r>
        <w:rPr>
          <w:spacing w:val="-1"/>
        </w:rPr>
        <w:t xml:space="preserve"> </w:t>
      </w:r>
      <w:r>
        <w:t>detalhes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múltiplas</w:t>
      </w:r>
      <w:r>
        <w:rPr>
          <w:spacing w:val="-1"/>
        </w:rPr>
        <w:t xml:space="preserve"> </w:t>
      </w:r>
      <w:r>
        <w:t>dimensões</w:t>
      </w:r>
      <w:r>
        <w:rPr>
          <w:spacing w:val="-1"/>
        </w:rPr>
        <w:t xml:space="preserve"> </w:t>
      </w:r>
      <w:r>
        <w:t>contidas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s</w:t>
      </w:r>
      <w:r>
        <w:t>aberes</w:t>
      </w:r>
      <w:r>
        <w:rPr>
          <w:spacing w:val="-1"/>
        </w:rPr>
        <w:t xml:space="preserve"> </w:t>
      </w:r>
      <w:r>
        <w:t>reificados</w:t>
      </w:r>
      <w:r>
        <w:rPr>
          <w:spacing w:val="-1"/>
        </w:rPr>
        <w:t xml:space="preserve"> </w:t>
      </w:r>
      <w:r>
        <w:t>precisa</w:t>
      </w:r>
      <w:r>
        <w:rPr>
          <w:spacing w:val="-1"/>
        </w:rPr>
        <w:t xml:space="preserve"> </w:t>
      </w:r>
      <w:r>
        <w:t xml:space="preserve">ser </w:t>
      </w:r>
      <w:r>
        <w:rPr>
          <w:w w:val="95"/>
        </w:rPr>
        <w:t xml:space="preserve">sanada. Ademais, a elaboração de uma sequência didática abordando as diferentes dimensões do objeto </w:t>
      </w:r>
      <w:r>
        <w:t>que são as tecnologias para o armazenamento de energia, converge com a proposta da construção de um saber interdisciplinar que</w:t>
      </w:r>
      <w:r>
        <w:t xml:space="preserve"> seja ambiental e socialmente responsável.</w:t>
      </w:r>
    </w:p>
    <w:p w14:paraId="06454A0A" w14:textId="77777777" w:rsidR="00242630" w:rsidRDefault="00242630">
      <w:pPr>
        <w:pStyle w:val="Corpodetexto"/>
        <w:spacing w:before="1"/>
        <w:ind w:left="0"/>
        <w:rPr>
          <w:sz w:val="40"/>
        </w:rPr>
      </w:pPr>
    </w:p>
    <w:p w14:paraId="06454A0B" w14:textId="77777777" w:rsidR="00242630" w:rsidRDefault="00DF37DC">
      <w:pPr>
        <w:pStyle w:val="Ttulo1"/>
        <w:numPr>
          <w:ilvl w:val="0"/>
          <w:numId w:val="2"/>
        </w:numPr>
        <w:tabs>
          <w:tab w:val="left" w:pos="676"/>
          <w:tab w:val="left" w:pos="677"/>
        </w:tabs>
        <w:spacing w:before="1"/>
        <w:ind w:left="676"/>
      </w:pPr>
      <w:bookmarkStart w:id="123" w:name="Referencial_teórico"/>
      <w:bookmarkEnd w:id="123"/>
      <w:r>
        <w:t>Referencial</w:t>
      </w:r>
      <w:r>
        <w:rPr>
          <w:spacing w:val="7"/>
        </w:rPr>
        <w:t xml:space="preserve"> </w:t>
      </w:r>
      <w:r>
        <w:rPr>
          <w:spacing w:val="-2"/>
        </w:rPr>
        <w:t>teórico</w:t>
      </w:r>
    </w:p>
    <w:p w14:paraId="06454A0C" w14:textId="77777777" w:rsidR="00242630" w:rsidRDefault="00DF37DC">
      <w:pPr>
        <w:pStyle w:val="Corpodetexto"/>
        <w:spacing w:before="316" w:line="326" w:lineRule="auto"/>
        <w:ind w:right="149" w:firstLine="737"/>
        <w:jc w:val="both"/>
      </w:pPr>
      <w:r>
        <w:t xml:space="preserve">Parte-se do estudo sobre as representações sociais proposto por </w:t>
      </w:r>
      <w:r w:rsidRPr="00C41A3F">
        <w:rPr>
          <w:highlight w:val="yellow"/>
          <w:rPrChange w:id="124" w:author="Júnior Magalhães" w:date="2022-06-30T15:20:00Z">
            <w:rPr/>
          </w:rPrChange>
        </w:rPr>
        <w:t>(</w:t>
      </w:r>
      <w:r w:rsidRPr="00C41A3F">
        <w:rPr>
          <w:highlight w:val="yellow"/>
          <w:rPrChange w:id="125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26" w:author="Júnior Magalhães" w:date="2022-06-30T15:20:00Z">
            <w:rPr/>
          </w:rPrChange>
        </w:rPr>
        <w:instrText>HYPERLINK \l "_bookmark64"</w:instrText>
      </w:r>
      <w:r w:rsidRPr="00C41A3F">
        <w:rPr>
          <w:highlight w:val="yellow"/>
          <w:rPrChange w:id="127" w:author="Júnior Magalhães" w:date="2022-06-30T15:20:00Z">
            <w:rPr/>
          </w:rPrChange>
        </w:rPr>
      </w:r>
      <w:r w:rsidRPr="00C41A3F">
        <w:rPr>
          <w:highlight w:val="yellow"/>
          <w:rPrChange w:id="128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29" w:author="Júnior Magalhães" w:date="2022-06-30T15:20:00Z">
            <w:rPr>
              <w:color w:val="2804C2"/>
            </w:rPr>
          </w:rPrChange>
        </w:rPr>
        <w:t>MOSCOVICI</w:t>
      </w:r>
      <w:r w:rsidRPr="00C41A3F">
        <w:rPr>
          <w:color w:val="2804C2"/>
          <w:highlight w:val="yellow"/>
          <w:rPrChange w:id="130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31" w:author="Júnior Magalhães" w:date="2022-06-30T15:20:00Z">
            <w:rPr/>
          </w:rPrChange>
        </w:rPr>
        <w:t xml:space="preserve">, </w:t>
      </w:r>
      <w:r w:rsidRPr="00C41A3F">
        <w:rPr>
          <w:highlight w:val="yellow"/>
          <w:rPrChange w:id="132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33" w:author="Júnior Magalhães" w:date="2022-06-30T15:20:00Z">
            <w:rPr/>
          </w:rPrChange>
        </w:rPr>
        <w:instrText>HYPERLINK \l "_bookmar</w:instrText>
      </w:r>
      <w:r w:rsidRPr="00C41A3F">
        <w:rPr>
          <w:highlight w:val="yellow"/>
          <w:rPrChange w:id="134" w:author="Júnior Magalhães" w:date="2022-06-30T15:20:00Z">
            <w:rPr/>
          </w:rPrChange>
        </w:rPr>
        <w:instrText>k64"</w:instrText>
      </w:r>
      <w:r w:rsidRPr="00C41A3F">
        <w:rPr>
          <w:highlight w:val="yellow"/>
          <w:rPrChange w:id="135" w:author="Júnior Magalhães" w:date="2022-06-30T15:20:00Z">
            <w:rPr/>
          </w:rPrChange>
        </w:rPr>
      </w:r>
      <w:r w:rsidRPr="00C41A3F">
        <w:rPr>
          <w:highlight w:val="yellow"/>
          <w:rPrChange w:id="136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37" w:author="Júnior Magalhães" w:date="2022-06-30T15:20:00Z">
            <w:rPr>
              <w:color w:val="2804C2"/>
            </w:rPr>
          </w:rPrChange>
        </w:rPr>
        <w:t>2007</w:t>
      </w:r>
      <w:r w:rsidRPr="00C41A3F">
        <w:rPr>
          <w:color w:val="2804C2"/>
          <w:highlight w:val="yellow"/>
          <w:rPrChange w:id="138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39" w:author="Júnior Magalhães" w:date="2022-06-30T15:20:00Z">
            <w:rPr/>
          </w:rPrChange>
        </w:rPr>
        <w:t>)</w:t>
      </w:r>
      <w:r>
        <w:t xml:space="preserve"> para se discutir as representações das tecnologias que foram apropriadas pelos discentes. Tal discussão extende os argumentos de </w:t>
      </w:r>
      <w:r w:rsidRPr="00C41A3F">
        <w:rPr>
          <w:highlight w:val="yellow"/>
          <w:rPrChange w:id="140" w:author="Júnior Magalhães" w:date="2022-06-30T15:20:00Z">
            <w:rPr/>
          </w:rPrChange>
        </w:rPr>
        <w:t>(</w:t>
      </w:r>
      <w:r w:rsidRPr="00C41A3F">
        <w:rPr>
          <w:highlight w:val="yellow"/>
          <w:rPrChange w:id="141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42" w:author="Júnior Magalhães" w:date="2022-06-30T15:20:00Z">
            <w:rPr/>
          </w:rPrChange>
        </w:rPr>
        <w:instrText>HYPERLINK \l "_bookmark50"</w:instrText>
      </w:r>
      <w:r w:rsidRPr="00C41A3F">
        <w:rPr>
          <w:highlight w:val="yellow"/>
          <w:rPrChange w:id="143" w:author="Júnior Magalhães" w:date="2022-06-30T15:20:00Z">
            <w:rPr/>
          </w:rPrChange>
        </w:rPr>
      </w:r>
      <w:r w:rsidRPr="00C41A3F">
        <w:rPr>
          <w:highlight w:val="yellow"/>
          <w:rPrChange w:id="144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45" w:author="Júnior Magalhães" w:date="2022-06-30T15:20:00Z">
            <w:rPr>
              <w:color w:val="2804C2"/>
            </w:rPr>
          </w:rPrChange>
        </w:rPr>
        <w:t>DURKHEIM</w:t>
      </w:r>
      <w:r w:rsidRPr="00C41A3F">
        <w:rPr>
          <w:color w:val="2804C2"/>
          <w:highlight w:val="yellow"/>
          <w:rPrChange w:id="146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47" w:author="Júnior Magalhães" w:date="2022-06-30T15:20:00Z">
            <w:rPr/>
          </w:rPrChange>
        </w:rPr>
        <w:t xml:space="preserve">, </w:t>
      </w:r>
      <w:r w:rsidRPr="00C41A3F">
        <w:rPr>
          <w:highlight w:val="yellow"/>
          <w:rPrChange w:id="148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49" w:author="Júnior Magalhães" w:date="2022-06-30T15:20:00Z">
            <w:rPr/>
          </w:rPrChange>
        </w:rPr>
        <w:instrText>HYPERLINK \l "_bookmark50"</w:instrText>
      </w:r>
      <w:r w:rsidRPr="00C41A3F">
        <w:rPr>
          <w:highlight w:val="yellow"/>
          <w:rPrChange w:id="150" w:author="Júnior Magalhães" w:date="2022-06-30T15:20:00Z">
            <w:rPr/>
          </w:rPrChange>
        </w:rPr>
      </w:r>
      <w:r w:rsidRPr="00C41A3F">
        <w:rPr>
          <w:highlight w:val="yellow"/>
          <w:rPrChange w:id="151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52" w:author="Júnior Magalhães" w:date="2022-06-30T15:20:00Z">
            <w:rPr>
              <w:color w:val="2804C2"/>
            </w:rPr>
          </w:rPrChange>
        </w:rPr>
        <w:t>2007</w:t>
      </w:r>
      <w:r w:rsidRPr="00C41A3F">
        <w:rPr>
          <w:color w:val="2804C2"/>
          <w:highlight w:val="yellow"/>
          <w:rPrChange w:id="153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54" w:author="Júnior Magalhães" w:date="2022-06-30T15:20:00Z">
            <w:rPr/>
          </w:rPrChange>
        </w:rPr>
        <w:t>)</w:t>
      </w:r>
      <w:r>
        <w:t xml:space="preserve"> ao detalhar o papel da educação na sociedade. A investigação proposta também pode se beneficiar do detalhame</w:t>
      </w:r>
      <w:r>
        <w:t xml:space="preserve">nto nos procedimentos de descrição densa apresentados por </w:t>
      </w:r>
      <w:r w:rsidRPr="00C41A3F">
        <w:rPr>
          <w:highlight w:val="yellow"/>
          <w:rPrChange w:id="155" w:author="Júnior Magalhães" w:date="2022-06-30T15:20:00Z">
            <w:rPr/>
          </w:rPrChange>
        </w:rPr>
        <w:t>(</w:t>
      </w:r>
      <w:r w:rsidRPr="00C41A3F">
        <w:rPr>
          <w:highlight w:val="yellow"/>
          <w:rPrChange w:id="156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57" w:author="Júnior Magalhães" w:date="2022-06-30T15:20:00Z">
            <w:rPr/>
          </w:rPrChange>
        </w:rPr>
        <w:instrText>HYPERLINK \l "_bookmark54"</w:instrText>
      </w:r>
      <w:r w:rsidRPr="00C41A3F">
        <w:rPr>
          <w:highlight w:val="yellow"/>
          <w:rPrChange w:id="158" w:author="Júnior Magalhães" w:date="2022-06-30T15:20:00Z">
            <w:rPr/>
          </w:rPrChange>
        </w:rPr>
      </w:r>
      <w:r w:rsidRPr="00C41A3F">
        <w:rPr>
          <w:highlight w:val="yellow"/>
          <w:rPrChange w:id="159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60" w:author="Júnior Magalhães" w:date="2022-06-30T15:20:00Z">
            <w:rPr>
              <w:color w:val="2804C2"/>
            </w:rPr>
          </w:rPrChange>
        </w:rPr>
        <w:t>GEERTZ</w:t>
      </w:r>
      <w:r w:rsidRPr="00C41A3F">
        <w:rPr>
          <w:color w:val="2804C2"/>
          <w:highlight w:val="yellow"/>
          <w:rPrChange w:id="161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62" w:author="Júnior Magalhães" w:date="2022-06-30T15:20:00Z">
            <w:rPr/>
          </w:rPrChange>
        </w:rPr>
        <w:t xml:space="preserve">, </w:t>
      </w:r>
      <w:r w:rsidRPr="00C41A3F">
        <w:rPr>
          <w:highlight w:val="yellow"/>
          <w:rPrChange w:id="163" w:author="Júnior Magalhães" w:date="2022-06-30T15:20:00Z">
            <w:rPr/>
          </w:rPrChange>
        </w:rPr>
        <w:fldChar w:fldCharType="begin"/>
      </w:r>
      <w:r w:rsidRPr="00C41A3F">
        <w:rPr>
          <w:highlight w:val="yellow"/>
          <w:rPrChange w:id="164" w:author="Júnior Magalhães" w:date="2022-06-30T15:20:00Z">
            <w:rPr/>
          </w:rPrChange>
        </w:rPr>
        <w:instrText>HYPERLINK \l "_bookmark54"</w:instrText>
      </w:r>
      <w:r w:rsidRPr="00C41A3F">
        <w:rPr>
          <w:highlight w:val="yellow"/>
          <w:rPrChange w:id="165" w:author="Júnior Magalhães" w:date="2022-06-30T15:20:00Z">
            <w:rPr/>
          </w:rPrChange>
        </w:rPr>
      </w:r>
      <w:r w:rsidRPr="00C41A3F">
        <w:rPr>
          <w:highlight w:val="yellow"/>
          <w:rPrChange w:id="166" w:author="Júnior Magalhães" w:date="2022-06-30T15:20:00Z">
            <w:rPr/>
          </w:rPrChange>
        </w:rPr>
        <w:fldChar w:fldCharType="separate"/>
      </w:r>
      <w:r w:rsidRPr="00C41A3F">
        <w:rPr>
          <w:color w:val="2804C2"/>
          <w:highlight w:val="yellow"/>
          <w:rPrChange w:id="167" w:author="Júnior Magalhães" w:date="2022-06-30T15:20:00Z">
            <w:rPr>
              <w:color w:val="2804C2"/>
            </w:rPr>
          </w:rPrChange>
        </w:rPr>
        <w:t>1989</w:t>
      </w:r>
      <w:r w:rsidRPr="00C41A3F">
        <w:rPr>
          <w:color w:val="2804C2"/>
          <w:highlight w:val="yellow"/>
          <w:rPrChange w:id="168" w:author="Júnior Magalhães" w:date="2022-06-30T15:20:00Z">
            <w:rPr>
              <w:color w:val="2804C2"/>
            </w:rPr>
          </w:rPrChange>
        </w:rPr>
        <w:fldChar w:fldCharType="end"/>
      </w:r>
      <w:r w:rsidRPr="00C41A3F">
        <w:rPr>
          <w:highlight w:val="yellow"/>
          <w:rPrChange w:id="169" w:author="Júnior Magalhães" w:date="2022-06-30T15:20:00Z">
            <w:rPr/>
          </w:rPrChange>
        </w:rPr>
        <w:t>).</w:t>
      </w:r>
    </w:p>
    <w:p w14:paraId="06454A0D" w14:textId="77777777" w:rsidR="00242630" w:rsidRDefault="00DF37DC">
      <w:pPr>
        <w:pStyle w:val="Corpodetexto"/>
        <w:spacing w:before="115" w:line="326" w:lineRule="auto"/>
        <w:ind w:right="125" w:firstLine="737"/>
        <w:jc w:val="both"/>
      </w:pPr>
      <w:r>
        <w:rPr>
          <w:w w:val="95"/>
        </w:rPr>
        <w:t xml:space="preserve">A vasta ramificação dos estudos sobre representações presente na proposta de edificação de uma </w:t>
      </w:r>
      <w:r>
        <w:t>ciência</w:t>
      </w:r>
      <w:r>
        <w:rPr>
          <w:spacing w:val="-15"/>
        </w:rPr>
        <w:t xml:space="preserve"> </w:t>
      </w:r>
      <w:r>
        <w:t>social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conhecimento</w:t>
      </w:r>
      <w:r>
        <w:rPr>
          <w:spacing w:val="-15"/>
        </w:rPr>
        <w:t xml:space="preserve"> </w:t>
      </w:r>
      <w:r>
        <w:t>apresentada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 w:rsidRPr="0013504E">
        <w:rPr>
          <w:highlight w:val="yellow"/>
          <w:rPrChange w:id="170" w:author="Júnior Magalhães" w:date="2022-06-30T15:21:00Z">
            <w:rPr/>
          </w:rPrChange>
        </w:rPr>
        <w:t>(</w:t>
      </w:r>
      <w:r w:rsidRPr="0013504E">
        <w:rPr>
          <w:highlight w:val="yellow"/>
          <w:rPrChange w:id="171" w:author="Júnior Magalhães" w:date="2022-06-30T15:21:00Z">
            <w:rPr/>
          </w:rPrChange>
        </w:rPr>
        <w:fldChar w:fldCharType="begin"/>
      </w:r>
      <w:r w:rsidRPr="0013504E">
        <w:rPr>
          <w:highlight w:val="yellow"/>
          <w:rPrChange w:id="172" w:author="Júnior Magalhães" w:date="2022-06-30T15:21:00Z">
            <w:rPr/>
          </w:rPrChange>
        </w:rPr>
        <w:instrText>HYPERLINK \l "_bookmark55"</w:instrText>
      </w:r>
      <w:r w:rsidRPr="0013504E">
        <w:rPr>
          <w:highlight w:val="yellow"/>
          <w:rPrChange w:id="173" w:author="Júnior Magalhães" w:date="2022-06-30T15:21:00Z">
            <w:rPr/>
          </w:rPrChange>
        </w:rPr>
      </w:r>
      <w:r w:rsidRPr="0013504E">
        <w:rPr>
          <w:highlight w:val="yellow"/>
          <w:rPrChange w:id="174" w:author="Júnior Magalhães" w:date="2022-06-30T15:21:00Z">
            <w:rPr/>
          </w:rPrChange>
        </w:rPr>
        <w:fldChar w:fldCharType="separate"/>
      </w:r>
      <w:r w:rsidRPr="0013504E">
        <w:rPr>
          <w:color w:val="2804C2"/>
          <w:highlight w:val="yellow"/>
          <w:rPrChange w:id="175" w:author="Júnior Magalhães" w:date="2022-06-30T15:21:00Z">
            <w:rPr>
              <w:color w:val="2804C2"/>
            </w:rPr>
          </w:rPrChange>
        </w:rPr>
        <w:t>JODELET</w:t>
      </w:r>
      <w:r w:rsidRPr="0013504E">
        <w:rPr>
          <w:color w:val="2804C2"/>
          <w:highlight w:val="yellow"/>
          <w:rPrChange w:id="176" w:author="Júnior Magalhães" w:date="2022-06-30T15:21:00Z">
            <w:rPr>
              <w:color w:val="2804C2"/>
            </w:rPr>
          </w:rPrChange>
        </w:rPr>
        <w:fldChar w:fldCharType="end"/>
      </w:r>
      <w:r w:rsidRPr="0013504E">
        <w:rPr>
          <w:highlight w:val="yellow"/>
          <w:rPrChange w:id="177" w:author="Júnior Magalhães" w:date="2022-06-30T15:21:00Z">
            <w:rPr/>
          </w:rPrChange>
        </w:rPr>
        <w:t>,</w:t>
      </w:r>
      <w:r w:rsidRPr="0013504E">
        <w:rPr>
          <w:spacing w:val="-15"/>
          <w:highlight w:val="yellow"/>
          <w:rPrChange w:id="178" w:author="Júnior Magalhães" w:date="2022-06-30T15:21:00Z">
            <w:rPr>
              <w:spacing w:val="-15"/>
            </w:rPr>
          </w:rPrChange>
        </w:rPr>
        <w:t xml:space="preserve"> </w:t>
      </w:r>
      <w:r w:rsidRPr="0013504E">
        <w:rPr>
          <w:highlight w:val="yellow"/>
          <w:rPrChange w:id="179" w:author="Júnior Magalhães" w:date="2022-06-30T15:21:00Z">
            <w:rPr/>
          </w:rPrChange>
        </w:rPr>
        <w:fldChar w:fldCharType="begin"/>
      </w:r>
      <w:r w:rsidRPr="0013504E">
        <w:rPr>
          <w:highlight w:val="yellow"/>
          <w:rPrChange w:id="180" w:author="Júnior Magalhães" w:date="2022-06-30T15:21:00Z">
            <w:rPr/>
          </w:rPrChange>
        </w:rPr>
        <w:instrText>HYPERLINK \l "_bookmark55"</w:instrText>
      </w:r>
      <w:r w:rsidRPr="0013504E">
        <w:rPr>
          <w:highlight w:val="yellow"/>
          <w:rPrChange w:id="181" w:author="Júnior Magalhães" w:date="2022-06-30T15:21:00Z">
            <w:rPr/>
          </w:rPrChange>
        </w:rPr>
      </w:r>
      <w:r w:rsidRPr="0013504E">
        <w:rPr>
          <w:highlight w:val="yellow"/>
          <w:rPrChange w:id="182" w:author="Júnior Magalhães" w:date="2022-06-30T15:21:00Z">
            <w:rPr/>
          </w:rPrChange>
        </w:rPr>
        <w:fldChar w:fldCharType="separate"/>
      </w:r>
      <w:r w:rsidRPr="0013504E">
        <w:rPr>
          <w:color w:val="2804C2"/>
          <w:highlight w:val="yellow"/>
          <w:rPrChange w:id="183" w:author="Júnior Magalhães" w:date="2022-06-30T15:21:00Z">
            <w:rPr>
              <w:color w:val="2804C2"/>
            </w:rPr>
          </w:rPrChange>
        </w:rPr>
        <w:t>1993</w:t>
      </w:r>
      <w:r w:rsidRPr="0013504E">
        <w:rPr>
          <w:color w:val="2804C2"/>
          <w:highlight w:val="yellow"/>
          <w:rPrChange w:id="184" w:author="Júnior Magalhães" w:date="2022-06-30T15:21:00Z">
            <w:rPr>
              <w:color w:val="2804C2"/>
            </w:rPr>
          </w:rPrChange>
        </w:rPr>
        <w:fldChar w:fldCharType="end"/>
      </w:r>
      <w:r w:rsidRPr="0013504E">
        <w:rPr>
          <w:highlight w:val="yellow"/>
          <w:rPrChange w:id="185" w:author="Júnior Magalhães" w:date="2022-06-30T15:21:00Z">
            <w:rPr/>
          </w:rPrChange>
        </w:rPr>
        <w:t>,</w:t>
      </w:r>
      <w:r w:rsidRPr="0013504E">
        <w:rPr>
          <w:spacing w:val="-15"/>
          <w:highlight w:val="yellow"/>
          <w:rPrChange w:id="186" w:author="Júnior Magalhães" w:date="2022-06-30T15:21:00Z">
            <w:rPr>
              <w:spacing w:val="-15"/>
            </w:rPr>
          </w:rPrChange>
        </w:rPr>
        <w:t xml:space="preserve"> </w:t>
      </w:r>
      <w:r w:rsidRPr="0013504E">
        <w:rPr>
          <w:highlight w:val="yellow"/>
          <w:rPrChange w:id="187" w:author="Júnior Magalhães" w:date="2022-06-30T15:21:00Z">
            <w:rPr/>
          </w:rPrChange>
        </w:rPr>
        <w:t>p.6)</w:t>
      </w:r>
      <w:r>
        <w:rPr>
          <w:spacing w:val="-15"/>
        </w:rPr>
        <w:t xml:space="preserve"> </w:t>
      </w:r>
      <w:r>
        <w:t>destaca</w:t>
      </w:r>
      <w:r>
        <w:rPr>
          <w:spacing w:val="-15"/>
        </w:rPr>
        <w:t xml:space="preserve"> </w:t>
      </w:r>
      <w:r>
        <w:t>três</w:t>
      </w:r>
      <w:r>
        <w:rPr>
          <w:spacing w:val="-15"/>
        </w:rPr>
        <w:t xml:space="preserve"> </w:t>
      </w:r>
      <w:r>
        <w:t>características</w:t>
      </w:r>
      <w:r>
        <w:rPr>
          <w:spacing w:val="-15"/>
        </w:rPr>
        <w:t xml:space="preserve"> </w:t>
      </w:r>
      <w:r>
        <w:t xml:space="preserve">das </w:t>
      </w:r>
      <w:r>
        <w:rPr>
          <w:w w:val="95"/>
        </w:rPr>
        <w:t>pesquisas</w:t>
      </w:r>
      <w:r>
        <w:t xml:space="preserve"> </w:t>
      </w:r>
      <w:r>
        <w:rPr>
          <w:w w:val="95"/>
        </w:rPr>
        <w:t>em</w:t>
      </w:r>
      <w:r>
        <w:t xml:space="preserve"> </w:t>
      </w:r>
      <w:r>
        <w:rPr>
          <w:w w:val="95"/>
        </w:rPr>
        <w:t>representações</w:t>
      </w:r>
      <w:r>
        <w:t xml:space="preserve"> </w:t>
      </w:r>
      <w:r>
        <w:rPr>
          <w:w w:val="95"/>
        </w:rPr>
        <w:t>sociais,</w:t>
      </w:r>
      <w:r>
        <w:t xml:space="preserve"> </w:t>
      </w:r>
      <w:r>
        <w:rPr>
          <w:w w:val="95"/>
        </w:rPr>
        <w:t>duas</w:t>
      </w:r>
      <w:r>
        <w:t xml:space="preserve"> </w:t>
      </w:r>
      <w:r>
        <w:rPr>
          <w:w w:val="95"/>
        </w:rPr>
        <w:t>das</w:t>
      </w:r>
      <w:r>
        <w:t xml:space="preserve"> </w:t>
      </w:r>
      <w:r>
        <w:rPr>
          <w:w w:val="95"/>
        </w:rPr>
        <w:t>quais</w:t>
      </w:r>
      <w:r>
        <w:t xml:space="preserve"> </w:t>
      </w:r>
      <w:r>
        <w:rPr>
          <w:w w:val="95"/>
        </w:rPr>
        <w:t>são</w:t>
      </w:r>
      <w:r>
        <w:t xml:space="preserve"> </w:t>
      </w:r>
      <w:r>
        <w:rPr>
          <w:w w:val="95"/>
        </w:rPr>
        <w:t>atendidas</w:t>
      </w:r>
      <w:r>
        <w:t xml:space="preserve"> </w:t>
      </w:r>
      <w:r>
        <w:rPr>
          <w:w w:val="95"/>
        </w:rPr>
        <w:t>po</w:t>
      </w:r>
      <w:r>
        <w:rPr>
          <w:w w:val="95"/>
        </w:rPr>
        <w:t>r</w:t>
      </w:r>
      <w:r>
        <w:t xml:space="preserve"> </w:t>
      </w:r>
      <w:r>
        <w:rPr>
          <w:w w:val="95"/>
        </w:rPr>
        <w:t>esta</w:t>
      </w:r>
      <w:r>
        <w:t xml:space="preserve"> </w:t>
      </w:r>
      <w:r>
        <w:rPr>
          <w:w w:val="95"/>
        </w:rPr>
        <w:t>abordagem,</w:t>
      </w:r>
      <w:r>
        <w:t xml:space="preserve"> </w:t>
      </w:r>
      <w:r>
        <w:rPr>
          <w:w w:val="95"/>
        </w:rPr>
        <w:t>nomeadamente:</w:t>
      </w:r>
      <w:r>
        <w:rPr>
          <w:spacing w:val="80"/>
          <w:w w:val="150"/>
        </w:rPr>
        <w:t xml:space="preserve"> </w:t>
      </w:r>
      <w:r>
        <w:rPr>
          <w:w w:val="95"/>
        </w:rPr>
        <w:t>o texto monográfico atende ao princípio da transversalidade, ao se apropriar de conhecimentos de mais</w:t>
      </w:r>
      <w:r>
        <w:rPr>
          <w:spacing w:val="4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campo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pesquisas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elaboração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atende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princípio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complexidade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investigar</w:t>
      </w:r>
      <w:r>
        <w:rPr>
          <w:spacing w:val="-7"/>
        </w:rPr>
        <w:t xml:space="preserve"> </w:t>
      </w:r>
      <w:r>
        <w:t>a existência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núcleo</w:t>
      </w:r>
      <w:r>
        <w:rPr>
          <w:spacing w:val="-15"/>
        </w:rPr>
        <w:t xml:space="preserve"> </w:t>
      </w:r>
      <w:r>
        <w:t>figurativo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trata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fenômenos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tecnologia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ambiente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podem ser</w:t>
      </w:r>
      <w:r>
        <w:rPr>
          <w:spacing w:val="-2"/>
        </w:rPr>
        <w:t xml:space="preserve"> </w:t>
      </w:r>
      <w:r>
        <w:t>reduzidos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dimensionalidade;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educacional</w:t>
      </w:r>
      <w:r>
        <w:rPr>
          <w:spacing w:val="-2"/>
        </w:rPr>
        <w:t xml:space="preserve"> </w:t>
      </w:r>
      <w:r>
        <w:t>pode,</w:t>
      </w:r>
      <w:r>
        <w:rPr>
          <w:spacing w:val="-2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terceira característica, dar vitalidade aos conteúdos do objeto reificado, uma vez</w:t>
      </w:r>
      <w:r>
        <w:t xml:space="preserve"> que estes pretendem influir sobre a sociedade, fomentando uma atitude social e ambiental consciente.</w:t>
      </w:r>
    </w:p>
    <w:p w14:paraId="06454A0E" w14:textId="77777777" w:rsidR="00242630" w:rsidRDefault="00DF37DC">
      <w:pPr>
        <w:pStyle w:val="Corpodetexto"/>
        <w:spacing w:before="115" w:line="326" w:lineRule="auto"/>
        <w:ind w:right="154" w:firstLine="737"/>
        <w:jc w:val="both"/>
      </w:pPr>
      <w:r>
        <w:t xml:space="preserve">O tema das mudanças paradigmáticas desenvolvido por </w:t>
      </w:r>
      <w:r w:rsidRPr="00D85E54">
        <w:rPr>
          <w:highlight w:val="yellow"/>
          <w:rPrChange w:id="188" w:author="Júnior Magalhães" w:date="2022-06-30T15:21:00Z">
            <w:rPr/>
          </w:rPrChange>
        </w:rPr>
        <w:t>(</w:t>
      </w:r>
      <w:r w:rsidRPr="00D85E54">
        <w:rPr>
          <w:highlight w:val="yellow"/>
          <w:rPrChange w:id="189" w:author="Júnior Magalhães" w:date="2022-06-30T15:21:00Z">
            <w:rPr/>
          </w:rPrChange>
        </w:rPr>
        <w:fldChar w:fldCharType="begin"/>
      </w:r>
      <w:r w:rsidRPr="00D85E54">
        <w:rPr>
          <w:highlight w:val="yellow"/>
          <w:rPrChange w:id="190" w:author="Júnior Magalhães" w:date="2022-06-30T15:21:00Z">
            <w:rPr/>
          </w:rPrChange>
        </w:rPr>
        <w:instrText>HYPERLINK \l "_bookmark58"</w:instrText>
      </w:r>
      <w:r w:rsidRPr="00D85E54">
        <w:rPr>
          <w:highlight w:val="yellow"/>
          <w:rPrChange w:id="191" w:author="Júnior Magalhães" w:date="2022-06-30T15:21:00Z">
            <w:rPr/>
          </w:rPrChange>
        </w:rPr>
      </w:r>
      <w:r w:rsidRPr="00D85E54">
        <w:rPr>
          <w:highlight w:val="yellow"/>
          <w:rPrChange w:id="192" w:author="Júnior Magalhães" w:date="2022-06-30T15:21:00Z">
            <w:rPr/>
          </w:rPrChange>
        </w:rPr>
        <w:fldChar w:fldCharType="separate"/>
      </w:r>
      <w:r w:rsidRPr="00D85E54">
        <w:rPr>
          <w:color w:val="2804C2"/>
          <w:highlight w:val="yellow"/>
          <w:rPrChange w:id="193" w:author="Júnior Magalhães" w:date="2022-06-30T15:21:00Z">
            <w:rPr>
              <w:color w:val="2804C2"/>
            </w:rPr>
          </w:rPrChange>
        </w:rPr>
        <w:t>KUHN</w:t>
      </w:r>
      <w:r w:rsidRPr="00D85E54">
        <w:rPr>
          <w:color w:val="2804C2"/>
          <w:highlight w:val="yellow"/>
          <w:rPrChange w:id="194" w:author="Júnior Magalhães" w:date="2022-06-30T15:21:00Z">
            <w:rPr>
              <w:color w:val="2804C2"/>
            </w:rPr>
          </w:rPrChange>
        </w:rPr>
        <w:fldChar w:fldCharType="end"/>
      </w:r>
      <w:r w:rsidRPr="00D85E54">
        <w:rPr>
          <w:highlight w:val="yellow"/>
          <w:rPrChange w:id="195" w:author="Júnior Magalhães" w:date="2022-06-30T15:21:00Z">
            <w:rPr/>
          </w:rPrChange>
        </w:rPr>
        <w:t xml:space="preserve">, </w:t>
      </w:r>
      <w:r w:rsidRPr="00D85E54">
        <w:rPr>
          <w:highlight w:val="yellow"/>
          <w:rPrChange w:id="196" w:author="Júnior Magalhães" w:date="2022-06-30T15:21:00Z">
            <w:rPr/>
          </w:rPrChange>
        </w:rPr>
        <w:fldChar w:fldCharType="begin"/>
      </w:r>
      <w:r w:rsidRPr="00D85E54">
        <w:rPr>
          <w:highlight w:val="yellow"/>
          <w:rPrChange w:id="197" w:author="Júnior Magalhães" w:date="2022-06-30T15:21:00Z">
            <w:rPr/>
          </w:rPrChange>
        </w:rPr>
        <w:instrText>HYPERLINK \l "_bookmark58"</w:instrText>
      </w:r>
      <w:r w:rsidRPr="00D85E54">
        <w:rPr>
          <w:highlight w:val="yellow"/>
          <w:rPrChange w:id="198" w:author="Júnior Magalhães" w:date="2022-06-30T15:21:00Z">
            <w:rPr/>
          </w:rPrChange>
        </w:rPr>
      </w:r>
      <w:r w:rsidRPr="00D85E54">
        <w:rPr>
          <w:highlight w:val="yellow"/>
          <w:rPrChange w:id="199" w:author="Júnior Magalhães" w:date="2022-06-30T15:21:00Z">
            <w:rPr/>
          </w:rPrChange>
        </w:rPr>
        <w:fldChar w:fldCharType="separate"/>
      </w:r>
      <w:r w:rsidRPr="00D85E54">
        <w:rPr>
          <w:color w:val="2804C2"/>
          <w:highlight w:val="yellow"/>
          <w:rPrChange w:id="200" w:author="Júnior Magalhães" w:date="2022-06-30T15:21:00Z">
            <w:rPr>
              <w:color w:val="2804C2"/>
            </w:rPr>
          </w:rPrChange>
        </w:rPr>
        <w:t>2012</w:t>
      </w:r>
      <w:r w:rsidRPr="00D85E54">
        <w:rPr>
          <w:color w:val="2804C2"/>
          <w:highlight w:val="yellow"/>
          <w:rPrChange w:id="201" w:author="Júnior Magalhães" w:date="2022-06-30T15:21:00Z">
            <w:rPr>
              <w:color w:val="2804C2"/>
            </w:rPr>
          </w:rPrChange>
        </w:rPr>
        <w:fldChar w:fldCharType="end"/>
      </w:r>
      <w:r w:rsidRPr="00D85E54">
        <w:rPr>
          <w:highlight w:val="yellow"/>
          <w:rPrChange w:id="202" w:author="Júnior Magalhães" w:date="2022-06-30T15:21:00Z">
            <w:rPr/>
          </w:rPrChange>
        </w:rPr>
        <w:t>)</w:t>
      </w:r>
      <w:r>
        <w:t xml:space="preserve"> é utilizado para fundamentar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delimitação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reificado;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fundamento</w:t>
      </w:r>
      <w:r>
        <w:rPr>
          <w:spacing w:val="-3"/>
        </w:rPr>
        <w:t xml:space="preserve"> </w:t>
      </w:r>
      <w:r>
        <w:t>converge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percepção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caráter interdisciplinar da análise e pode ser estend</w:t>
      </w:r>
      <w:r>
        <w:t xml:space="preserve">ida para incorporar as discussões sobre a superação do paradigma positivista e as abordagens que o sucederam presentes em </w:t>
      </w:r>
      <w:r w:rsidRPr="00D85E54">
        <w:rPr>
          <w:highlight w:val="yellow"/>
          <w:rPrChange w:id="203" w:author="Júnior Magalhães" w:date="2022-06-30T15:22:00Z">
            <w:rPr/>
          </w:rPrChange>
        </w:rPr>
        <w:t>(</w:t>
      </w:r>
      <w:r w:rsidRPr="00D85E54">
        <w:rPr>
          <w:highlight w:val="yellow"/>
          <w:rPrChange w:id="204" w:author="Júnior Magalhães" w:date="2022-06-30T15:22:00Z">
            <w:rPr/>
          </w:rPrChange>
        </w:rPr>
        <w:fldChar w:fldCharType="begin"/>
      </w:r>
      <w:r w:rsidRPr="00D85E54">
        <w:rPr>
          <w:highlight w:val="yellow"/>
          <w:rPrChange w:id="205" w:author="Júnior Magalhães" w:date="2022-06-30T15:22:00Z">
            <w:rPr/>
          </w:rPrChange>
        </w:rPr>
        <w:instrText>HYPERLINK \l "_bookmark61"</w:instrText>
      </w:r>
      <w:r w:rsidRPr="00D85E54">
        <w:rPr>
          <w:highlight w:val="yellow"/>
          <w:rPrChange w:id="206" w:author="Júnior Magalhães" w:date="2022-06-30T15:22:00Z">
            <w:rPr/>
          </w:rPrChange>
        </w:rPr>
      </w:r>
      <w:r w:rsidRPr="00D85E54">
        <w:rPr>
          <w:highlight w:val="yellow"/>
          <w:rPrChange w:id="207" w:author="Júnior Magalhães" w:date="2022-06-30T15:22:00Z">
            <w:rPr/>
          </w:rPrChange>
        </w:rPr>
        <w:fldChar w:fldCharType="separate"/>
      </w:r>
      <w:r w:rsidRPr="00D85E54">
        <w:rPr>
          <w:color w:val="2804C2"/>
          <w:highlight w:val="yellow"/>
          <w:rPrChange w:id="208" w:author="Júnior Magalhães" w:date="2022-06-30T15:22:00Z">
            <w:rPr>
              <w:color w:val="2804C2"/>
            </w:rPr>
          </w:rPrChange>
        </w:rPr>
        <w:t>LINCOLN; GUBA</w:t>
      </w:r>
      <w:r w:rsidRPr="00D85E54">
        <w:rPr>
          <w:color w:val="2804C2"/>
          <w:highlight w:val="yellow"/>
          <w:rPrChange w:id="209" w:author="Júnior Magalhães" w:date="2022-06-30T15:22:00Z">
            <w:rPr>
              <w:color w:val="2804C2"/>
            </w:rPr>
          </w:rPrChange>
        </w:rPr>
        <w:fldChar w:fldCharType="end"/>
      </w:r>
      <w:r w:rsidRPr="00D85E54">
        <w:rPr>
          <w:highlight w:val="yellow"/>
          <w:rPrChange w:id="210" w:author="Júnior Magalhães" w:date="2022-06-30T15:22:00Z">
            <w:rPr/>
          </w:rPrChange>
        </w:rPr>
        <w:t xml:space="preserve">, </w:t>
      </w:r>
      <w:r w:rsidRPr="00D85E54">
        <w:rPr>
          <w:highlight w:val="yellow"/>
          <w:rPrChange w:id="211" w:author="Júnior Magalhães" w:date="2022-06-30T15:22:00Z">
            <w:rPr/>
          </w:rPrChange>
        </w:rPr>
        <w:fldChar w:fldCharType="begin"/>
      </w:r>
      <w:r w:rsidRPr="00D85E54">
        <w:rPr>
          <w:highlight w:val="yellow"/>
          <w:rPrChange w:id="212" w:author="Júnior Magalhães" w:date="2022-06-30T15:22:00Z">
            <w:rPr/>
          </w:rPrChange>
        </w:rPr>
        <w:instrText>HYPERLINK \l "_bookmark6</w:instrText>
      </w:r>
      <w:r w:rsidRPr="00D85E54">
        <w:rPr>
          <w:highlight w:val="yellow"/>
          <w:rPrChange w:id="213" w:author="Júnior Magalhães" w:date="2022-06-30T15:22:00Z">
            <w:rPr/>
          </w:rPrChange>
        </w:rPr>
        <w:instrText>1"</w:instrText>
      </w:r>
      <w:r w:rsidRPr="00D85E54">
        <w:rPr>
          <w:highlight w:val="yellow"/>
          <w:rPrChange w:id="214" w:author="Júnior Magalhães" w:date="2022-06-30T15:22:00Z">
            <w:rPr/>
          </w:rPrChange>
        </w:rPr>
      </w:r>
      <w:r w:rsidRPr="00D85E54">
        <w:rPr>
          <w:highlight w:val="yellow"/>
          <w:rPrChange w:id="215" w:author="Júnior Magalhães" w:date="2022-06-30T15:22:00Z">
            <w:rPr/>
          </w:rPrChange>
        </w:rPr>
        <w:fldChar w:fldCharType="separate"/>
      </w:r>
      <w:r w:rsidRPr="00D85E54">
        <w:rPr>
          <w:color w:val="2804C2"/>
          <w:highlight w:val="yellow"/>
          <w:rPrChange w:id="216" w:author="Júnior Magalhães" w:date="2022-06-30T15:22:00Z">
            <w:rPr>
              <w:color w:val="2804C2"/>
            </w:rPr>
          </w:rPrChange>
        </w:rPr>
        <w:t>1985</w:t>
      </w:r>
      <w:r w:rsidRPr="00D85E54">
        <w:rPr>
          <w:color w:val="2804C2"/>
          <w:highlight w:val="yellow"/>
          <w:rPrChange w:id="217" w:author="Júnior Magalhães" w:date="2022-06-30T15:22:00Z">
            <w:rPr>
              <w:color w:val="2804C2"/>
            </w:rPr>
          </w:rPrChange>
        </w:rPr>
        <w:fldChar w:fldCharType="end"/>
      </w:r>
      <w:r w:rsidRPr="00D85E54">
        <w:rPr>
          <w:highlight w:val="yellow"/>
          <w:rPrChange w:id="218" w:author="Júnior Magalhães" w:date="2022-06-30T15:22:00Z">
            <w:rPr/>
          </w:rPrChange>
        </w:rPr>
        <w:t>)</w:t>
      </w:r>
      <w:r>
        <w:t>.</w:t>
      </w:r>
    </w:p>
    <w:p w14:paraId="06454A0F" w14:textId="77777777" w:rsidR="00242630" w:rsidRDefault="00DF37DC">
      <w:pPr>
        <w:pStyle w:val="Corpodetexto"/>
        <w:spacing w:before="115" w:line="326" w:lineRule="auto"/>
        <w:ind w:right="158" w:firstLine="737"/>
        <w:jc w:val="both"/>
      </w:pPr>
      <w:r>
        <w:t>Ao</w:t>
      </w:r>
      <w:r>
        <w:rPr>
          <w:spacing w:val="-7"/>
        </w:rPr>
        <w:t xml:space="preserve"> </w:t>
      </w:r>
      <w:r>
        <w:t>sobrepor</w:t>
      </w:r>
      <w:r>
        <w:rPr>
          <w:spacing w:val="-7"/>
        </w:rPr>
        <w:t xml:space="preserve"> </w:t>
      </w:r>
      <w:r>
        <w:t>tais</w:t>
      </w:r>
      <w:r>
        <w:rPr>
          <w:spacing w:val="-7"/>
        </w:rPr>
        <w:t xml:space="preserve"> </w:t>
      </w:r>
      <w:r>
        <w:t>argumentações,</w:t>
      </w:r>
      <w:r>
        <w:rPr>
          <w:spacing w:val="-7"/>
        </w:rPr>
        <w:t xml:space="preserve"> </w:t>
      </w:r>
      <w:r>
        <w:t>percebe-se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multiplicidade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abordagens</w:t>
      </w:r>
      <w:r>
        <w:rPr>
          <w:spacing w:val="-7"/>
        </w:rPr>
        <w:t xml:space="preserve"> </w:t>
      </w:r>
      <w:r>
        <w:t>convergentes que</w:t>
      </w:r>
      <w:r>
        <w:rPr>
          <w:spacing w:val="-12"/>
        </w:rPr>
        <w:t xml:space="preserve"> </w:t>
      </w:r>
      <w:r>
        <w:t>pretendem</w:t>
      </w:r>
      <w:r>
        <w:rPr>
          <w:spacing w:val="-12"/>
        </w:rPr>
        <w:t xml:space="preserve"> </w:t>
      </w:r>
      <w:r>
        <w:t>explicar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mediações</w:t>
      </w:r>
      <w:r>
        <w:rPr>
          <w:spacing w:val="-12"/>
        </w:rPr>
        <w:t xml:space="preserve"> </w:t>
      </w:r>
      <w:r>
        <w:t>existentes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produção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conhecimento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 xml:space="preserve">possíveis desdobramentos para o entendimento da função social da educação. Finalmente, este trabalho se justifica pela necessidade de informar e subsidiar o processo de acompanhamento e avaliação pela sociedade, a qual absorverá os conteúdos presentes nos </w:t>
      </w:r>
      <w:r>
        <w:t>itinerário do Novo Ensino Médio, junto das consequências</w:t>
      </w:r>
      <w:r>
        <w:rPr>
          <w:spacing w:val="17"/>
        </w:rPr>
        <w:t xml:space="preserve"> </w:t>
      </w:r>
      <w:r>
        <w:t>ambientais</w:t>
      </w:r>
      <w:r>
        <w:rPr>
          <w:spacing w:val="17"/>
        </w:rPr>
        <w:t xml:space="preserve"> </w:t>
      </w:r>
      <w:r>
        <w:t>presentes</w:t>
      </w:r>
      <w:r>
        <w:rPr>
          <w:spacing w:val="18"/>
        </w:rPr>
        <w:t xml:space="preserve"> </w:t>
      </w:r>
      <w:r>
        <w:t>nas</w:t>
      </w:r>
      <w:r>
        <w:rPr>
          <w:spacing w:val="17"/>
        </w:rPr>
        <w:t xml:space="preserve"> </w:t>
      </w:r>
      <w:r>
        <w:t>determinações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seu</w:t>
      </w:r>
      <w:r>
        <w:rPr>
          <w:spacing w:val="18"/>
        </w:rPr>
        <w:t xml:space="preserve"> </w:t>
      </w:r>
      <w:r>
        <w:t>tempo.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abordagem</w:t>
      </w:r>
      <w:r>
        <w:rPr>
          <w:spacing w:val="17"/>
        </w:rPr>
        <w:t xml:space="preserve"> </w:t>
      </w:r>
      <w:r>
        <w:t>proposta</w:t>
      </w:r>
      <w:r>
        <w:rPr>
          <w:spacing w:val="17"/>
        </w:rPr>
        <w:t xml:space="preserve"> </w:t>
      </w:r>
      <w:r>
        <w:rPr>
          <w:spacing w:val="-4"/>
        </w:rPr>
        <w:t>aqui</w:t>
      </w:r>
    </w:p>
    <w:p w14:paraId="06454A10" w14:textId="77777777" w:rsidR="00242630" w:rsidRDefault="00242630">
      <w:pPr>
        <w:spacing w:line="326" w:lineRule="auto"/>
        <w:jc w:val="both"/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11" w14:textId="77777777" w:rsidR="00242630" w:rsidRDefault="00DF37DC">
      <w:pPr>
        <w:pStyle w:val="Corpodetexto"/>
        <w:spacing w:before="71" w:line="326" w:lineRule="auto"/>
        <w:rPr>
          <w:ins w:id="219" w:author="Júnior Magalhães" w:date="2022-06-30T15:22:00Z"/>
        </w:rPr>
      </w:pPr>
      <w:bookmarkStart w:id="220" w:name="_bookmark35"/>
      <w:bookmarkEnd w:id="220"/>
      <w:r>
        <w:lastRenderedPageBreak/>
        <w:t>também</w:t>
      </w:r>
      <w:r>
        <w:rPr>
          <w:spacing w:val="23"/>
        </w:rPr>
        <w:t xml:space="preserve"> </w:t>
      </w:r>
      <w:r>
        <w:t>pode</w:t>
      </w:r>
      <w:r>
        <w:rPr>
          <w:spacing w:val="23"/>
        </w:rPr>
        <w:t xml:space="preserve"> </w:t>
      </w:r>
      <w:r>
        <w:t>contribuir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os</w:t>
      </w:r>
      <w:r>
        <w:rPr>
          <w:spacing w:val="23"/>
        </w:rPr>
        <w:t xml:space="preserve"> </w:t>
      </w:r>
      <w:r>
        <w:t>entendimentos</w:t>
      </w:r>
      <w:r>
        <w:rPr>
          <w:spacing w:val="23"/>
        </w:rPr>
        <w:t xml:space="preserve"> </w:t>
      </w:r>
      <w:r>
        <w:t>acerca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tema</w:t>
      </w:r>
      <w:r>
        <w:rPr>
          <w:spacing w:val="23"/>
        </w:rPr>
        <w:t xml:space="preserve"> </w:t>
      </w:r>
      <w:r>
        <w:t>na</w:t>
      </w:r>
      <w:r>
        <w:rPr>
          <w:spacing w:val="23"/>
        </w:rPr>
        <w:t xml:space="preserve"> </w:t>
      </w:r>
      <w:r>
        <w:t>medida</w:t>
      </w:r>
      <w:r>
        <w:rPr>
          <w:spacing w:val="23"/>
        </w:rPr>
        <w:t xml:space="preserve"> </w:t>
      </w:r>
      <w:r>
        <w:t>em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interessarem</w:t>
      </w:r>
      <w:r>
        <w:rPr>
          <w:spacing w:val="23"/>
        </w:rPr>
        <w:t xml:space="preserve"> </w:t>
      </w:r>
      <w:r>
        <w:t>à comunidade</w:t>
      </w:r>
      <w:r>
        <w:t xml:space="preserve"> acadêmica, agentes públicos e tomadores de decisão.</w:t>
      </w:r>
    </w:p>
    <w:p w14:paraId="6A5A71AA" w14:textId="42DF3E68" w:rsidR="004C036C" w:rsidRDefault="004C036C">
      <w:pPr>
        <w:pStyle w:val="Corpodetexto"/>
        <w:spacing w:before="71" w:line="326" w:lineRule="auto"/>
      </w:pPr>
      <w:ins w:id="221" w:author="Júnior Magalhães" w:date="2022-06-30T15:22:00Z">
        <w:r>
          <w:t>Este item 3</w:t>
        </w:r>
      </w:ins>
      <w:ins w:id="222" w:author="Júnior Magalhães" w:date="2022-06-30T15:23:00Z">
        <w:r w:rsidR="00852D68">
          <w:t xml:space="preserve"> não é nada de referencial teórico, mas sim uma justificativa.</w:t>
        </w:r>
      </w:ins>
    </w:p>
    <w:p w14:paraId="06454A12" w14:textId="6D2FFACC" w:rsidR="00242630" w:rsidRDefault="00242630">
      <w:pPr>
        <w:pStyle w:val="Corpodetexto"/>
        <w:ind w:left="0"/>
        <w:rPr>
          <w:sz w:val="40"/>
        </w:rPr>
      </w:pPr>
    </w:p>
    <w:p w14:paraId="06454A13" w14:textId="77777777" w:rsidR="00242630" w:rsidRDefault="00DF37DC">
      <w:pPr>
        <w:pStyle w:val="Ttulo1"/>
        <w:numPr>
          <w:ilvl w:val="0"/>
          <w:numId w:val="2"/>
        </w:numPr>
        <w:tabs>
          <w:tab w:val="left" w:pos="667"/>
          <w:tab w:val="left" w:pos="668"/>
        </w:tabs>
        <w:ind w:hanging="537"/>
      </w:pPr>
      <w:bookmarkStart w:id="223" w:name="Objetivos"/>
      <w:bookmarkEnd w:id="223"/>
      <w:r>
        <w:rPr>
          <w:spacing w:val="-2"/>
        </w:rPr>
        <w:t>Objetivos</w:t>
      </w:r>
    </w:p>
    <w:p w14:paraId="06454A14" w14:textId="77777777" w:rsidR="00242630" w:rsidRDefault="00DF37DC">
      <w:pPr>
        <w:pStyle w:val="Ttulo2"/>
        <w:numPr>
          <w:ilvl w:val="1"/>
          <w:numId w:val="2"/>
        </w:numPr>
        <w:tabs>
          <w:tab w:val="left" w:pos="818"/>
          <w:tab w:val="left" w:pos="819"/>
        </w:tabs>
        <w:spacing w:before="368"/>
      </w:pPr>
      <w:bookmarkStart w:id="224" w:name="Objetivo_geral"/>
      <w:bookmarkEnd w:id="224"/>
      <w:r>
        <w:t>Objetivo</w:t>
      </w:r>
      <w:r>
        <w:rPr>
          <w:spacing w:val="13"/>
        </w:rPr>
        <w:t xml:space="preserve"> </w:t>
      </w:r>
      <w:r>
        <w:rPr>
          <w:spacing w:val="-4"/>
        </w:rPr>
        <w:t>geral</w:t>
      </w:r>
    </w:p>
    <w:p w14:paraId="06454A15" w14:textId="32633E1F" w:rsidR="00242630" w:rsidRDefault="00DF37DC">
      <w:pPr>
        <w:pStyle w:val="Corpodetexto"/>
        <w:spacing w:before="247" w:line="326" w:lineRule="auto"/>
        <w:ind w:right="158" w:firstLine="737"/>
        <w:jc w:val="both"/>
      </w:pPr>
      <w:del w:id="225" w:author="Júnior Magalhães" w:date="2022-06-30T15:23:00Z">
        <w:r w:rsidDel="009A3F7B">
          <w:delText>Pretende-se produzir uma publicação monográfica, acerca das</w:delText>
        </w:r>
      </w:del>
      <w:ins w:id="226" w:author="Júnior Magalhães" w:date="2022-06-30T15:23:00Z">
        <w:r w:rsidR="009A3F7B">
          <w:t>Investigar as</w:t>
        </w:r>
      </w:ins>
      <w:r>
        <w:t xml:space="preserve"> representações sociais </w:t>
      </w:r>
      <w:r>
        <w:t xml:space="preserve">dos sistemas de armazenamento de energia utilizadas pelos discentes do Novo Ensino Médio e </w:t>
      </w:r>
      <w:ins w:id="227" w:author="Júnior Magalhães" w:date="2022-06-30T15:24:00Z">
        <w:r w:rsidR="009A3F7B">
          <w:t xml:space="preserve">desenvolver </w:t>
        </w:r>
      </w:ins>
      <w:r>
        <w:t>um produto educacional acerca do mesmo tema</w:t>
      </w:r>
      <w:del w:id="228" w:author="Júnior Magalhães" w:date="2022-06-30T15:24:00Z">
        <w:r w:rsidDel="00AD52C6">
          <w:delText xml:space="preserve"> moldado pela representações sociais dos sistemas de armazenamento de energia que forem identificadas</w:delText>
        </w:r>
      </w:del>
      <w:r>
        <w:t>.</w:t>
      </w:r>
    </w:p>
    <w:p w14:paraId="06454A16" w14:textId="77777777" w:rsidR="00242630" w:rsidRDefault="00242630">
      <w:pPr>
        <w:pStyle w:val="Corpodetexto"/>
        <w:spacing w:before="8"/>
        <w:ind w:left="0"/>
        <w:rPr>
          <w:sz w:val="33"/>
        </w:rPr>
      </w:pPr>
    </w:p>
    <w:p w14:paraId="06454A17" w14:textId="77777777" w:rsidR="00242630" w:rsidRDefault="00DF37DC">
      <w:pPr>
        <w:pStyle w:val="Ttulo2"/>
        <w:numPr>
          <w:ilvl w:val="1"/>
          <w:numId w:val="2"/>
        </w:numPr>
        <w:tabs>
          <w:tab w:val="left" w:pos="818"/>
          <w:tab w:val="left" w:pos="819"/>
        </w:tabs>
      </w:pPr>
      <w:bookmarkStart w:id="229" w:name="Objetivos_específicos"/>
      <w:bookmarkEnd w:id="229"/>
      <w:r>
        <w:t>Objetivos</w:t>
      </w:r>
      <w:r>
        <w:rPr>
          <w:spacing w:val="16"/>
        </w:rPr>
        <w:t xml:space="preserve"> </w:t>
      </w:r>
      <w:r>
        <w:rPr>
          <w:spacing w:val="-2"/>
        </w:rPr>
        <w:t>específi</w:t>
      </w:r>
      <w:r>
        <w:rPr>
          <w:spacing w:val="-2"/>
        </w:rPr>
        <w:t>cos</w:t>
      </w:r>
    </w:p>
    <w:p w14:paraId="06454A18" w14:textId="77777777" w:rsidR="00242630" w:rsidRDefault="00DF37DC">
      <w:pPr>
        <w:pStyle w:val="Corpodetexto"/>
        <w:spacing w:before="247" w:line="326" w:lineRule="auto"/>
        <w:ind w:right="118" w:firstLine="737"/>
        <w:jc w:val="both"/>
      </w:pPr>
      <w:commentRangeStart w:id="230"/>
      <w:r>
        <w:rPr>
          <w:spacing w:val="-2"/>
        </w:rPr>
        <w:t>Pretende-se caracterizar as</w:t>
      </w:r>
      <w:r>
        <w:rPr>
          <w:spacing w:val="-3"/>
        </w:rPr>
        <w:t xml:space="preserve"> </w:t>
      </w:r>
      <w:r>
        <w:rPr>
          <w:spacing w:val="-2"/>
        </w:rPr>
        <w:t xml:space="preserve">representações sociais práticas tecnológicas, econômicas e ambien- </w:t>
      </w:r>
      <w:r>
        <w:t>tais</w:t>
      </w:r>
      <w:r>
        <w:rPr>
          <w:spacing w:val="-12"/>
        </w:rPr>
        <w:t xml:space="preserve"> </w:t>
      </w:r>
      <w:r>
        <w:t>utilizadas</w:t>
      </w:r>
      <w:r>
        <w:rPr>
          <w:spacing w:val="-12"/>
        </w:rPr>
        <w:t xml:space="preserve"> </w:t>
      </w:r>
      <w:r>
        <w:t>pelos</w:t>
      </w:r>
      <w:r>
        <w:rPr>
          <w:spacing w:val="-12"/>
        </w:rPr>
        <w:t xml:space="preserve"> </w:t>
      </w:r>
      <w:r>
        <w:t>discentes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Novo</w:t>
      </w:r>
      <w:r>
        <w:rPr>
          <w:spacing w:val="-12"/>
        </w:rPr>
        <w:t xml:space="preserve"> </w:t>
      </w:r>
      <w:r>
        <w:t>Ensino</w:t>
      </w:r>
      <w:r>
        <w:rPr>
          <w:spacing w:val="-12"/>
        </w:rPr>
        <w:t xml:space="preserve"> </w:t>
      </w:r>
      <w:r>
        <w:t>Médio</w:t>
      </w:r>
      <w:r>
        <w:rPr>
          <w:spacing w:val="-12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entenderem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determinações</w:t>
      </w:r>
      <w:r>
        <w:rPr>
          <w:spacing w:val="-12"/>
        </w:rPr>
        <w:t xml:space="preserve"> </w:t>
      </w:r>
      <w:r>
        <w:t>colocadas</w:t>
      </w:r>
      <w:r>
        <w:rPr>
          <w:spacing w:val="-12"/>
        </w:rPr>
        <w:t xml:space="preserve"> </w:t>
      </w:r>
      <w:r>
        <w:t>pelo advento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energia.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caracterização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servir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 produto educacional. Para tanto faz-se necessária criação de um corpus do saber reificado contendo elementos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produção</w:t>
      </w:r>
      <w:r>
        <w:rPr>
          <w:spacing w:val="-11"/>
        </w:rPr>
        <w:t xml:space="preserve"> </w:t>
      </w:r>
      <w:r>
        <w:t>industrial,</w:t>
      </w:r>
      <w:r>
        <w:rPr>
          <w:spacing w:val="-11"/>
        </w:rPr>
        <w:t xml:space="preserve"> </w:t>
      </w:r>
      <w:r>
        <w:t>comercial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científica</w:t>
      </w:r>
      <w:r>
        <w:rPr>
          <w:spacing w:val="-11"/>
        </w:rPr>
        <w:t xml:space="preserve"> </w:t>
      </w:r>
      <w:r>
        <w:t>acerca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advento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sistemas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armazena- </w:t>
      </w:r>
      <w:r>
        <w:rPr>
          <w:spacing w:val="-2"/>
        </w:rPr>
        <w:t>mento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2"/>
        </w:rPr>
        <w:t>ergia,</w:t>
      </w:r>
      <w:r>
        <w:rPr>
          <w:spacing w:val="-7"/>
        </w:rPr>
        <w:t xml:space="preserve"> </w:t>
      </w:r>
      <w:r>
        <w:rPr>
          <w:spacing w:val="-2"/>
        </w:rPr>
        <w:t>associada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respectiva</w:t>
      </w:r>
      <w:r>
        <w:rPr>
          <w:spacing w:val="-7"/>
        </w:rPr>
        <w:t xml:space="preserve"> </w:t>
      </w:r>
      <w:r>
        <w:rPr>
          <w:spacing w:val="-2"/>
        </w:rPr>
        <w:t>revisão</w:t>
      </w:r>
      <w:r>
        <w:rPr>
          <w:spacing w:val="-7"/>
        </w:rPr>
        <w:t xml:space="preserve"> </w:t>
      </w:r>
      <w:r>
        <w:rPr>
          <w:spacing w:val="-2"/>
        </w:rPr>
        <w:t>bibliográfica,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qual</w:t>
      </w:r>
      <w:r>
        <w:rPr>
          <w:spacing w:val="-7"/>
        </w:rPr>
        <w:t xml:space="preserve"> </w:t>
      </w:r>
      <w:r>
        <w:rPr>
          <w:spacing w:val="-2"/>
        </w:rPr>
        <w:t>será</w:t>
      </w:r>
      <w:r>
        <w:rPr>
          <w:spacing w:val="-7"/>
        </w:rPr>
        <w:t xml:space="preserve"> </w:t>
      </w:r>
      <w:r>
        <w:rPr>
          <w:spacing w:val="-2"/>
        </w:rPr>
        <w:t>confrontado</w:t>
      </w:r>
      <w:r>
        <w:rPr>
          <w:spacing w:val="-7"/>
        </w:rPr>
        <w:t xml:space="preserve"> </w:t>
      </w:r>
      <w:r>
        <w:rPr>
          <w:spacing w:val="-2"/>
        </w:rPr>
        <w:t>com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conteúdo do</w:t>
      </w:r>
      <w:r>
        <w:rPr>
          <w:spacing w:val="-5"/>
        </w:rPr>
        <w:t xml:space="preserve"> </w:t>
      </w:r>
      <w:r>
        <w:rPr>
          <w:spacing w:val="-2"/>
        </w:rPr>
        <w:t>núcleo</w:t>
      </w:r>
      <w:r>
        <w:rPr>
          <w:spacing w:val="-5"/>
        </w:rPr>
        <w:t xml:space="preserve"> </w:t>
      </w:r>
      <w:r>
        <w:rPr>
          <w:spacing w:val="-2"/>
        </w:rPr>
        <w:t>figurativo</w:t>
      </w:r>
      <w:r>
        <w:rPr>
          <w:spacing w:val="-5"/>
        </w:rPr>
        <w:t xml:space="preserve"> </w:t>
      </w:r>
      <w:r>
        <w:rPr>
          <w:spacing w:val="-2"/>
        </w:rPr>
        <w:t>das</w:t>
      </w:r>
      <w:r>
        <w:rPr>
          <w:spacing w:val="-5"/>
        </w:rPr>
        <w:t xml:space="preserve"> </w:t>
      </w:r>
      <w:r>
        <w:rPr>
          <w:spacing w:val="-2"/>
        </w:rPr>
        <w:t>representações</w:t>
      </w:r>
      <w:r>
        <w:rPr>
          <w:spacing w:val="-5"/>
        </w:rPr>
        <w:t xml:space="preserve"> </w:t>
      </w:r>
      <w:r>
        <w:rPr>
          <w:spacing w:val="-2"/>
        </w:rPr>
        <w:t>investigadas.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rPr>
          <w:spacing w:val="-5"/>
        </w:rPr>
        <w:t xml:space="preserve"> </w:t>
      </w:r>
      <w:r>
        <w:rPr>
          <w:spacing w:val="-2"/>
        </w:rPr>
        <w:t>produto</w:t>
      </w:r>
      <w:r>
        <w:rPr>
          <w:spacing w:val="-5"/>
        </w:rPr>
        <w:t xml:space="preserve"> </w:t>
      </w:r>
      <w:r>
        <w:rPr>
          <w:spacing w:val="-2"/>
        </w:rPr>
        <w:t>educacional</w:t>
      </w:r>
      <w:r>
        <w:rPr>
          <w:spacing w:val="-5"/>
        </w:rPr>
        <w:t xml:space="preserve"> </w:t>
      </w:r>
      <w:r>
        <w:rPr>
          <w:spacing w:val="-2"/>
        </w:rPr>
        <w:t>terá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forma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 xml:space="preserve">sequencia </w:t>
      </w:r>
      <w:r>
        <w:t>didática</w:t>
      </w:r>
      <w:r>
        <w:rPr>
          <w:spacing w:val="-15"/>
        </w:rPr>
        <w:t xml:space="preserve"> </w:t>
      </w:r>
      <w:r>
        <w:t>interdisciplinar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abordará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objeto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representações</w:t>
      </w:r>
      <w:r>
        <w:rPr>
          <w:spacing w:val="-15"/>
        </w:rPr>
        <w:t xml:space="preserve"> </w:t>
      </w:r>
      <w:r>
        <w:t>usando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recortes</w:t>
      </w:r>
      <w:r>
        <w:rPr>
          <w:spacing w:val="-15"/>
        </w:rPr>
        <w:t xml:space="preserve"> </w:t>
      </w:r>
      <w:r>
        <w:t>interdisciplinares colocados pelos itinerários formativos do Novo Ensino Médio.</w:t>
      </w:r>
      <w:commentRangeEnd w:id="230"/>
      <w:r w:rsidR="00AD52C6">
        <w:rPr>
          <w:rStyle w:val="Refdecomentrio"/>
        </w:rPr>
        <w:commentReference w:id="230"/>
      </w:r>
    </w:p>
    <w:p w14:paraId="06454A19" w14:textId="77777777" w:rsidR="00242630" w:rsidRDefault="00242630">
      <w:pPr>
        <w:pStyle w:val="Corpodetexto"/>
        <w:spacing w:before="2"/>
        <w:ind w:left="0"/>
        <w:rPr>
          <w:sz w:val="40"/>
        </w:rPr>
      </w:pPr>
    </w:p>
    <w:p w14:paraId="06454A1A" w14:textId="77777777" w:rsidR="00242630" w:rsidRDefault="00DF37DC">
      <w:pPr>
        <w:pStyle w:val="Ttulo1"/>
        <w:numPr>
          <w:ilvl w:val="0"/>
          <w:numId w:val="2"/>
        </w:numPr>
        <w:tabs>
          <w:tab w:val="left" w:pos="676"/>
          <w:tab w:val="left" w:pos="677"/>
        </w:tabs>
        <w:ind w:left="676"/>
      </w:pPr>
      <w:bookmarkStart w:id="231" w:name="Metodologia"/>
      <w:bookmarkEnd w:id="231"/>
      <w:r>
        <w:rPr>
          <w:spacing w:val="-2"/>
        </w:rPr>
        <w:t>Metodologia</w:t>
      </w:r>
    </w:p>
    <w:p w14:paraId="06454A1B" w14:textId="0CB5C86F" w:rsidR="00242630" w:rsidRDefault="00DF37DC">
      <w:pPr>
        <w:pStyle w:val="Corpodetexto"/>
        <w:spacing w:before="316" w:line="326" w:lineRule="auto"/>
        <w:ind w:right="158" w:firstLine="737"/>
        <w:jc w:val="both"/>
      </w:pPr>
      <w:r>
        <w:t>O caráter qualitativo da pesquisa proposta se apresenta ao se aproveitar das relações entre epistemologia e ontologia apresentada</w:t>
      </w:r>
      <w:r>
        <w:t xml:space="preserve">s por </w:t>
      </w:r>
      <w:r w:rsidRPr="009B3891">
        <w:rPr>
          <w:highlight w:val="yellow"/>
          <w:rPrChange w:id="232" w:author="Júnior Magalhães" w:date="2022-06-30T15:25:00Z">
            <w:rPr/>
          </w:rPrChange>
        </w:rPr>
        <w:t>(</w:t>
      </w:r>
      <w:commentRangeStart w:id="233"/>
      <w:r w:rsidRPr="009B3891">
        <w:rPr>
          <w:highlight w:val="yellow"/>
          <w:rPrChange w:id="234" w:author="Júnior Magalhães" w:date="2022-06-30T15:25:00Z">
            <w:rPr/>
          </w:rPrChange>
        </w:rPr>
        <w:fldChar w:fldCharType="begin"/>
      </w:r>
      <w:r w:rsidRPr="009B3891">
        <w:rPr>
          <w:highlight w:val="yellow"/>
          <w:rPrChange w:id="235" w:author="Júnior Magalhães" w:date="2022-06-30T15:25:00Z">
            <w:rPr/>
          </w:rPrChange>
        </w:rPr>
        <w:instrText>HYPERLINK \l "_bookmark45"</w:instrText>
      </w:r>
      <w:r w:rsidRPr="009B3891">
        <w:rPr>
          <w:highlight w:val="yellow"/>
          <w:rPrChange w:id="236" w:author="Júnior Magalhães" w:date="2022-06-30T15:25:00Z">
            <w:rPr/>
          </w:rPrChange>
        </w:rPr>
      </w:r>
      <w:r w:rsidRPr="009B3891">
        <w:rPr>
          <w:highlight w:val="yellow"/>
          <w:rPrChange w:id="237" w:author="Júnior Magalhães" w:date="2022-06-30T15:25:00Z">
            <w:rPr/>
          </w:rPrChange>
        </w:rPr>
        <w:fldChar w:fldCharType="separate"/>
      </w:r>
      <w:r w:rsidRPr="009B3891">
        <w:rPr>
          <w:color w:val="2804C2"/>
          <w:highlight w:val="yellow"/>
          <w:rPrChange w:id="238" w:author="Júnior Magalhães" w:date="2022-06-30T15:25:00Z">
            <w:rPr>
              <w:color w:val="2804C2"/>
            </w:rPr>
          </w:rPrChange>
        </w:rPr>
        <w:t>ALMEIDA Jr; OLIVEIRA</w:t>
      </w:r>
      <w:r w:rsidRPr="009B3891">
        <w:rPr>
          <w:color w:val="2804C2"/>
          <w:highlight w:val="yellow"/>
          <w:rPrChange w:id="239" w:author="Júnior Magalhães" w:date="2022-06-30T15:25:00Z">
            <w:rPr>
              <w:color w:val="2804C2"/>
            </w:rPr>
          </w:rPrChange>
        </w:rPr>
        <w:fldChar w:fldCharType="end"/>
      </w:r>
      <w:commentRangeEnd w:id="233"/>
      <w:r w:rsidR="009B3891">
        <w:rPr>
          <w:rStyle w:val="Refdecomentrio"/>
        </w:rPr>
        <w:commentReference w:id="233"/>
      </w:r>
      <w:r w:rsidRPr="009B3891">
        <w:rPr>
          <w:highlight w:val="yellow"/>
          <w:rPrChange w:id="240" w:author="Júnior Magalhães" w:date="2022-06-30T15:25:00Z">
            <w:rPr/>
          </w:rPrChange>
        </w:rPr>
        <w:t xml:space="preserve">, </w:t>
      </w:r>
      <w:r w:rsidRPr="009B3891">
        <w:rPr>
          <w:highlight w:val="yellow"/>
          <w:rPrChange w:id="241" w:author="Júnior Magalhães" w:date="2022-06-30T15:25:00Z">
            <w:rPr/>
          </w:rPrChange>
        </w:rPr>
        <w:fldChar w:fldCharType="begin"/>
      </w:r>
      <w:r w:rsidRPr="009B3891">
        <w:rPr>
          <w:highlight w:val="yellow"/>
          <w:rPrChange w:id="242" w:author="Júnior Magalhães" w:date="2022-06-30T15:25:00Z">
            <w:rPr/>
          </w:rPrChange>
        </w:rPr>
        <w:instrText>HYPERLINK \l "_bookmark45"</w:instrText>
      </w:r>
      <w:r w:rsidRPr="009B3891">
        <w:rPr>
          <w:highlight w:val="yellow"/>
          <w:rPrChange w:id="243" w:author="Júnior Magalhães" w:date="2022-06-30T15:25:00Z">
            <w:rPr/>
          </w:rPrChange>
        </w:rPr>
      </w:r>
      <w:r w:rsidRPr="009B3891">
        <w:rPr>
          <w:highlight w:val="yellow"/>
          <w:rPrChange w:id="244" w:author="Júnior Magalhães" w:date="2022-06-30T15:25:00Z">
            <w:rPr/>
          </w:rPrChange>
        </w:rPr>
        <w:fldChar w:fldCharType="separate"/>
      </w:r>
      <w:r w:rsidRPr="009B3891">
        <w:rPr>
          <w:color w:val="2804C2"/>
          <w:highlight w:val="yellow"/>
          <w:rPrChange w:id="245" w:author="Júnior Magalhães" w:date="2022-06-30T15:25:00Z">
            <w:rPr>
              <w:color w:val="2804C2"/>
            </w:rPr>
          </w:rPrChange>
        </w:rPr>
        <w:t>2021</w:t>
      </w:r>
      <w:r w:rsidRPr="009B3891">
        <w:rPr>
          <w:color w:val="2804C2"/>
          <w:highlight w:val="yellow"/>
          <w:rPrChange w:id="246" w:author="Júnior Magalhães" w:date="2022-06-30T15:25:00Z">
            <w:rPr>
              <w:color w:val="2804C2"/>
            </w:rPr>
          </w:rPrChange>
        </w:rPr>
        <w:fldChar w:fldCharType="end"/>
      </w:r>
      <w:r w:rsidRPr="009B3891">
        <w:rPr>
          <w:highlight w:val="yellow"/>
          <w:rPrChange w:id="247" w:author="Júnior Magalhães" w:date="2022-06-30T15:25:00Z">
            <w:rPr/>
          </w:rPrChange>
        </w:rPr>
        <w:t>)</w:t>
      </w:r>
      <w:r>
        <w:t xml:space="preserve"> para se organizar os processos de cole</w:t>
      </w:r>
      <w:r>
        <w:t>ta e análise de dados no caso estudado.</w:t>
      </w:r>
      <w:ins w:id="248" w:author="Júnior Magalhães" w:date="2022-06-30T15:26:00Z">
        <w:r w:rsidR="00F053E3">
          <w:t xml:space="preserve"> Pra mim este parágrafo não falou nada!</w:t>
        </w:r>
      </w:ins>
    </w:p>
    <w:p w14:paraId="06454A1C" w14:textId="77777777" w:rsidR="00242630" w:rsidRDefault="00DF37DC">
      <w:pPr>
        <w:pStyle w:val="Corpodetexto"/>
        <w:spacing w:before="115" w:line="326" w:lineRule="auto"/>
        <w:ind w:right="116" w:firstLine="737"/>
        <w:jc w:val="both"/>
      </w:pPr>
      <w:r>
        <w:t xml:space="preserve">Soma-se à proposta a análise da produção científica no campo das representações sociais organizada por </w:t>
      </w:r>
      <w:r w:rsidRPr="00475F21">
        <w:rPr>
          <w:highlight w:val="yellow"/>
          <w:rPrChange w:id="249" w:author="Júnior Magalhães" w:date="2022-06-30T15:27:00Z">
            <w:rPr/>
          </w:rPrChange>
        </w:rPr>
        <w:t>(</w:t>
      </w:r>
      <w:r w:rsidRPr="00475F21">
        <w:rPr>
          <w:highlight w:val="yellow"/>
          <w:rPrChange w:id="250" w:author="Júnior Magalhães" w:date="2022-06-30T15:27:00Z">
            <w:rPr/>
          </w:rPrChange>
        </w:rPr>
        <w:fldChar w:fldCharType="begin"/>
      </w:r>
      <w:r w:rsidRPr="00475F21">
        <w:rPr>
          <w:highlight w:val="yellow"/>
          <w:rPrChange w:id="251" w:author="Júnior Magalhães" w:date="2022-06-30T15:27:00Z">
            <w:rPr/>
          </w:rPrChange>
        </w:rPr>
        <w:instrText>HYPERLINK \l "_bookmark55"</w:instrText>
      </w:r>
      <w:r w:rsidRPr="00475F21">
        <w:rPr>
          <w:highlight w:val="yellow"/>
          <w:rPrChange w:id="252" w:author="Júnior Magalhães" w:date="2022-06-30T15:27:00Z">
            <w:rPr/>
          </w:rPrChange>
        </w:rPr>
      </w:r>
      <w:r w:rsidRPr="00475F21">
        <w:rPr>
          <w:highlight w:val="yellow"/>
          <w:rPrChange w:id="253" w:author="Júnior Magalhães" w:date="2022-06-30T15:27:00Z">
            <w:rPr/>
          </w:rPrChange>
        </w:rPr>
        <w:fldChar w:fldCharType="separate"/>
      </w:r>
      <w:r w:rsidRPr="00475F21">
        <w:rPr>
          <w:color w:val="2804C2"/>
          <w:highlight w:val="yellow"/>
          <w:rPrChange w:id="254" w:author="Júnior Magalhães" w:date="2022-06-30T15:27:00Z">
            <w:rPr>
              <w:color w:val="2804C2"/>
            </w:rPr>
          </w:rPrChange>
        </w:rPr>
        <w:t>JODELET</w:t>
      </w:r>
      <w:r w:rsidRPr="00475F21">
        <w:rPr>
          <w:color w:val="2804C2"/>
          <w:highlight w:val="yellow"/>
          <w:rPrChange w:id="255" w:author="Júnior Magalhães" w:date="2022-06-30T15:27:00Z">
            <w:rPr>
              <w:color w:val="2804C2"/>
            </w:rPr>
          </w:rPrChange>
        </w:rPr>
        <w:fldChar w:fldCharType="end"/>
      </w:r>
      <w:r w:rsidRPr="00475F21">
        <w:rPr>
          <w:highlight w:val="yellow"/>
          <w:rPrChange w:id="256" w:author="Júnior Magalhães" w:date="2022-06-30T15:27:00Z">
            <w:rPr/>
          </w:rPrChange>
        </w:rPr>
        <w:t xml:space="preserve">, </w:t>
      </w:r>
      <w:r w:rsidRPr="00475F21">
        <w:rPr>
          <w:highlight w:val="yellow"/>
          <w:rPrChange w:id="257" w:author="Júnior Magalhães" w:date="2022-06-30T15:27:00Z">
            <w:rPr/>
          </w:rPrChange>
        </w:rPr>
        <w:fldChar w:fldCharType="begin"/>
      </w:r>
      <w:r w:rsidRPr="00475F21">
        <w:rPr>
          <w:highlight w:val="yellow"/>
          <w:rPrChange w:id="258" w:author="Júnior Magalhães" w:date="2022-06-30T15:27:00Z">
            <w:rPr/>
          </w:rPrChange>
        </w:rPr>
        <w:instrText>HYPERLINK \l "_bookmark55"</w:instrText>
      </w:r>
      <w:r w:rsidRPr="00475F21">
        <w:rPr>
          <w:highlight w:val="yellow"/>
          <w:rPrChange w:id="259" w:author="Júnior Magalhães" w:date="2022-06-30T15:27:00Z">
            <w:rPr/>
          </w:rPrChange>
        </w:rPr>
      </w:r>
      <w:r w:rsidRPr="00475F21">
        <w:rPr>
          <w:highlight w:val="yellow"/>
          <w:rPrChange w:id="260" w:author="Júnior Magalhães" w:date="2022-06-30T15:27:00Z">
            <w:rPr/>
          </w:rPrChange>
        </w:rPr>
        <w:fldChar w:fldCharType="separate"/>
      </w:r>
      <w:r w:rsidRPr="00475F21">
        <w:rPr>
          <w:color w:val="2804C2"/>
          <w:highlight w:val="yellow"/>
          <w:rPrChange w:id="261" w:author="Júnior Magalhães" w:date="2022-06-30T15:27:00Z">
            <w:rPr>
              <w:color w:val="2804C2"/>
            </w:rPr>
          </w:rPrChange>
        </w:rPr>
        <w:t>1993</w:t>
      </w:r>
      <w:r w:rsidRPr="00475F21">
        <w:rPr>
          <w:color w:val="2804C2"/>
          <w:highlight w:val="yellow"/>
          <w:rPrChange w:id="262" w:author="Júnior Magalhães" w:date="2022-06-30T15:27:00Z">
            <w:rPr>
              <w:color w:val="2804C2"/>
            </w:rPr>
          </w:rPrChange>
        </w:rPr>
        <w:fldChar w:fldCharType="end"/>
      </w:r>
      <w:r w:rsidRPr="00475F21">
        <w:rPr>
          <w:highlight w:val="yellow"/>
          <w:rPrChange w:id="263" w:author="Júnior Magalhães" w:date="2022-06-30T15:27:00Z">
            <w:rPr/>
          </w:rPrChange>
        </w:rPr>
        <w:t>, p.9)</w:t>
      </w:r>
      <w:r>
        <w:t>, de onde selecionamos procedimentos para a investigação</w:t>
      </w:r>
      <w:r>
        <w:rPr>
          <w:spacing w:val="40"/>
        </w:rPr>
        <w:t xml:space="preserve"> </w:t>
      </w:r>
      <w:r>
        <w:t>das representações os quais permi</w:t>
      </w:r>
      <w:r>
        <w:t xml:space="preserve">tam que se detalhe os processos de simbolização e interpretação. </w:t>
      </w:r>
      <w:r>
        <w:rPr>
          <w:spacing w:val="-2"/>
        </w:rPr>
        <w:t xml:space="preserve">Sugere-se a apresentação destes conteúdos através do procedimento interpretativo denso desenvolvido </w:t>
      </w:r>
      <w:r>
        <w:t xml:space="preserve">por </w:t>
      </w:r>
      <w:r w:rsidRPr="00475F21">
        <w:rPr>
          <w:highlight w:val="yellow"/>
          <w:rPrChange w:id="264" w:author="Júnior Magalhães" w:date="2022-06-30T15:28:00Z">
            <w:rPr/>
          </w:rPrChange>
        </w:rPr>
        <w:t>(</w:t>
      </w:r>
      <w:r w:rsidRPr="00475F21">
        <w:rPr>
          <w:highlight w:val="yellow"/>
          <w:rPrChange w:id="265" w:author="Júnior Magalhães" w:date="2022-06-30T15:28:00Z">
            <w:rPr/>
          </w:rPrChange>
        </w:rPr>
        <w:fldChar w:fldCharType="begin"/>
      </w:r>
      <w:r w:rsidRPr="00475F21">
        <w:rPr>
          <w:highlight w:val="yellow"/>
          <w:rPrChange w:id="266" w:author="Júnior Magalhães" w:date="2022-06-30T15:28:00Z">
            <w:rPr/>
          </w:rPrChange>
        </w:rPr>
        <w:instrText>HYPERLINK \l "_bookmark54"</w:instrText>
      </w:r>
      <w:r w:rsidRPr="00475F21">
        <w:rPr>
          <w:highlight w:val="yellow"/>
          <w:rPrChange w:id="267" w:author="Júnior Magalhães" w:date="2022-06-30T15:28:00Z">
            <w:rPr/>
          </w:rPrChange>
        </w:rPr>
      </w:r>
      <w:r w:rsidRPr="00475F21">
        <w:rPr>
          <w:highlight w:val="yellow"/>
          <w:rPrChange w:id="268" w:author="Júnior Magalhães" w:date="2022-06-30T15:28:00Z">
            <w:rPr/>
          </w:rPrChange>
        </w:rPr>
        <w:fldChar w:fldCharType="separate"/>
      </w:r>
      <w:r w:rsidRPr="00475F21">
        <w:rPr>
          <w:color w:val="2804C2"/>
          <w:highlight w:val="yellow"/>
          <w:rPrChange w:id="269" w:author="Júnior Magalhães" w:date="2022-06-30T15:28:00Z">
            <w:rPr>
              <w:color w:val="2804C2"/>
            </w:rPr>
          </w:rPrChange>
        </w:rPr>
        <w:t>GEERTZ</w:t>
      </w:r>
      <w:r w:rsidRPr="00475F21">
        <w:rPr>
          <w:color w:val="2804C2"/>
          <w:highlight w:val="yellow"/>
          <w:rPrChange w:id="270" w:author="Júnior Magalhães" w:date="2022-06-30T15:28:00Z">
            <w:rPr>
              <w:color w:val="2804C2"/>
            </w:rPr>
          </w:rPrChange>
        </w:rPr>
        <w:fldChar w:fldCharType="end"/>
      </w:r>
      <w:r w:rsidRPr="00475F21">
        <w:rPr>
          <w:highlight w:val="yellow"/>
          <w:rPrChange w:id="271" w:author="Júnior Magalhães" w:date="2022-06-30T15:28:00Z">
            <w:rPr/>
          </w:rPrChange>
        </w:rPr>
        <w:t xml:space="preserve">, </w:t>
      </w:r>
      <w:r w:rsidRPr="00475F21">
        <w:rPr>
          <w:highlight w:val="yellow"/>
          <w:rPrChange w:id="272" w:author="Júnior Magalhães" w:date="2022-06-30T15:28:00Z">
            <w:rPr/>
          </w:rPrChange>
        </w:rPr>
        <w:fldChar w:fldCharType="begin"/>
      </w:r>
      <w:r w:rsidRPr="00475F21">
        <w:rPr>
          <w:highlight w:val="yellow"/>
          <w:rPrChange w:id="273" w:author="Júnior Magalhães" w:date="2022-06-30T15:28:00Z">
            <w:rPr/>
          </w:rPrChange>
        </w:rPr>
        <w:instrText>HYPERLINK \l "_bookmark54"</w:instrText>
      </w:r>
      <w:r w:rsidRPr="00475F21">
        <w:rPr>
          <w:highlight w:val="yellow"/>
          <w:rPrChange w:id="274" w:author="Júnior Magalhães" w:date="2022-06-30T15:28:00Z">
            <w:rPr/>
          </w:rPrChange>
        </w:rPr>
      </w:r>
      <w:r w:rsidRPr="00475F21">
        <w:rPr>
          <w:highlight w:val="yellow"/>
          <w:rPrChange w:id="275" w:author="Júnior Magalhães" w:date="2022-06-30T15:28:00Z">
            <w:rPr/>
          </w:rPrChange>
        </w:rPr>
        <w:fldChar w:fldCharType="separate"/>
      </w:r>
      <w:r w:rsidRPr="00475F21">
        <w:rPr>
          <w:color w:val="2804C2"/>
          <w:highlight w:val="yellow"/>
          <w:rPrChange w:id="276" w:author="Júnior Magalhães" w:date="2022-06-30T15:28:00Z">
            <w:rPr>
              <w:color w:val="2804C2"/>
            </w:rPr>
          </w:rPrChange>
        </w:rPr>
        <w:t>1989</w:t>
      </w:r>
      <w:r w:rsidRPr="00475F21">
        <w:rPr>
          <w:color w:val="2804C2"/>
          <w:highlight w:val="yellow"/>
          <w:rPrChange w:id="277" w:author="Júnior Magalhães" w:date="2022-06-30T15:28:00Z">
            <w:rPr>
              <w:color w:val="2804C2"/>
            </w:rPr>
          </w:rPrChange>
        </w:rPr>
        <w:fldChar w:fldCharType="end"/>
      </w:r>
      <w:r w:rsidRPr="00475F21">
        <w:rPr>
          <w:highlight w:val="yellow"/>
          <w:rPrChange w:id="278" w:author="Júnior Magalhães" w:date="2022-06-30T15:28:00Z">
            <w:rPr/>
          </w:rPrChange>
        </w:rPr>
        <w:t>, p.93)</w:t>
      </w:r>
      <w:r>
        <w:t xml:space="preserve"> a qual pretende captar o ethos da visão de mundo representada.</w:t>
      </w:r>
    </w:p>
    <w:p w14:paraId="06454A1D" w14:textId="77777777" w:rsidR="00242630" w:rsidRDefault="00DF37DC">
      <w:pPr>
        <w:pStyle w:val="Corpodetexto"/>
        <w:spacing w:before="114" w:line="326" w:lineRule="auto"/>
        <w:ind w:left="133" w:right="118" w:firstLine="744"/>
        <w:jc w:val="both"/>
      </w:pPr>
      <w:r>
        <w:t xml:space="preserve">Para o processo de coleta de dados encadearemos os procedimentos apresentados em </w:t>
      </w:r>
      <w:commentRangeStart w:id="279"/>
      <w:r>
        <w:t>(</w:t>
      </w:r>
      <w:hyperlink w:anchor="_bookmark62" w:history="1">
        <w:r>
          <w:rPr>
            <w:color w:val="2804C2"/>
          </w:rPr>
          <w:t>MA-</w:t>
        </w:r>
      </w:hyperlink>
      <w:r>
        <w:rPr>
          <w:color w:val="2804C2"/>
        </w:rPr>
        <w:t xml:space="preserve"> </w:t>
      </w:r>
      <w:hyperlink w:anchor="_bookmark62" w:history="1">
        <w:r>
          <w:rPr>
            <w:color w:val="2804C2"/>
          </w:rPr>
          <w:t>GALHÃES</w:t>
        </w:r>
        <w:r>
          <w:rPr>
            <w:color w:val="2804C2"/>
            <w:spacing w:val="-10"/>
          </w:rPr>
          <w:t xml:space="preserve"> </w:t>
        </w:r>
        <w:r>
          <w:rPr>
            <w:color w:val="2804C2"/>
          </w:rPr>
          <w:t>Jr.;</w:t>
        </w:r>
        <w:r>
          <w:rPr>
            <w:color w:val="2804C2"/>
            <w:spacing w:val="-10"/>
          </w:rPr>
          <w:t xml:space="preserve"> </w:t>
        </w:r>
        <w:r>
          <w:rPr>
            <w:color w:val="2804C2"/>
          </w:rPr>
          <w:t>BATISTA</w:t>
        </w:r>
      </w:hyperlink>
      <w:r>
        <w:t>,</w:t>
      </w:r>
      <w:r>
        <w:rPr>
          <w:spacing w:val="-9"/>
        </w:rPr>
        <w:t xml:space="preserve"> </w:t>
      </w:r>
      <w:hyperlink w:anchor="_bookmark62" w:history="1">
        <w:r>
          <w:rPr>
            <w:color w:val="2804C2"/>
          </w:rPr>
          <w:t>2021</w:t>
        </w:r>
      </w:hyperlink>
      <w:r>
        <w:t>)</w:t>
      </w:r>
      <w:r>
        <w:rPr>
          <w:spacing w:val="-10"/>
        </w:rPr>
        <w:t xml:space="preserve"> </w:t>
      </w:r>
      <w:commentRangeEnd w:id="279"/>
      <w:r w:rsidR="00FF0332">
        <w:rPr>
          <w:rStyle w:val="Refdecomentrio"/>
        </w:rPr>
        <w:commentReference w:id="279"/>
      </w:r>
      <w:r>
        <w:t>partindo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distinção</w:t>
      </w:r>
      <w:r>
        <w:rPr>
          <w:spacing w:val="-9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estado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arte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estado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 xml:space="preserve">conhecimento </w:t>
      </w:r>
      <w:r w:rsidRPr="00FF0332">
        <w:rPr>
          <w:spacing w:val="-2"/>
          <w:highlight w:val="yellow"/>
          <w:rPrChange w:id="280" w:author="Júnior Magalhães" w:date="2022-06-30T15:28:00Z">
            <w:rPr>
              <w:spacing w:val="-2"/>
            </w:rPr>
          </w:rPrChange>
        </w:rPr>
        <w:t>(</w:t>
      </w:r>
      <w:r w:rsidRPr="00FF0332">
        <w:rPr>
          <w:highlight w:val="yellow"/>
          <w:rPrChange w:id="281" w:author="Júnior Magalhães" w:date="2022-06-30T15:28:00Z">
            <w:rPr/>
          </w:rPrChange>
        </w:rPr>
        <w:fldChar w:fldCharType="begin"/>
      </w:r>
      <w:r w:rsidRPr="00FF0332">
        <w:rPr>
          <w:highlight w:val="yellow"/>
          <w:rPrChange w:id="282" w:author="Júnior Magalhães" w:date="2022-06-30T15:28:00Z">
            <w:rPr/>
          </w:rPrChange>
        </w:rPr>
        <w:instrText>HYPERLINK \l "_bookmark46"</w:instrText>
      </w:r>
      <w:r w:rsidRPr="00FF0332">
        <w:rPr>
          <w:highlight w:val="yellow"/>
          <w:rPrChange w:id="283" w:author="Júnior Magalhães" w:date="2022-06-30T15:28:00Z">
            <w:rPr/>
          </w:rPrChange>
        </w:rPr>
      </w:r>
      <w:r w:rsidRPr="00FF0332">
        <w:rPr>
          <w:highlight w:val="yellow"/>
          <w:rPrChange w:id="284" w:author="Júnior Magalhães" w:date="2022-06-30T15:28:00Z">
            <w:rPr/>
          </w:rPrChange>
        </w:rPr>
        <w:fldChar w:fldCharType="separate"/>
      </w:r>
      <w:r w:rsidRPr="00FF0332">
        <w:rPr>
          <w:color w:val="2804C2"/>
          <w:spacing w:val="-2"/>
          <w:highlight w:val="yellow"/>
          <w:rPrChange w:id="285" w:author="Júnior Magalhães" w:date="2022-06-30T15:28:00Z">
            <w:rPr>
              <w:color w:val="2804C2"/>
              <w:spacing w:val="-2"/>
            </w:rPr>
          </w:rPrChange>
        </w:rPr>
        <w:t>ARAUJO;</w:t>
      </w:r>
      <w:r w:rsidRPr="00FF0332">
        <w:rPr>
          <w:color w:val="2804C2"/>
          <w:spacing w:val="-6"/>
          <w:highlight w:val="yellow"/>
          <w:rPrChange w:id="286" w:author="Júnior Magalhães" w:date="2022-06-30T15:28:00Z">
            <w:rPr>
              <w:color w:val="2804C2"/>
              <w:spacing w:val="-6"/>
            </w:rPr>
          </w:rPrChange>
        </w:rPr>
        <w:t xml:space="preserve"> </w:t>
      </w:r>
      <w:r w:rsidRPr="00FF0332">
        <w:rPr>
          <w:color w:val="2804C2"/>
          <w:spacing w:val="-2"/>
          <w:highlight w:val="yellow"/>
          <w:rPrChange w:id="287" w:author="Júnior Magalhães" w:date="2022-06-30T15:28:00Z">
            <w:rPr>
              <w:color w:val="2804C2"/>
              <w:spacing w:val="-2"/>
            </w:rPr>
          </w:rPrChange>
        </w:rPr>
        <w:t>FERST;</w:t>
      </w:r>
      <w:r w:rsidRPr="00FF0332">
        <w:rPr>
          <w:color w:val="2804C2"/>
          <w:spacing w:val="-6"/>
          <w:highlight w:val="yellow"/>
          <w:rPrChange w:id="288" w:author="Júnior Magalhães" w:date="2022-06-30T15:28:00Z">
            <w:rPr>
              <w:color w:val="2804C2"/>
              <w:spacing w:val="-6"/>
            </w:rPr>
          </w:rPrChange>
        </w:rPr>
        <w:t xml:space="preserve"> </w:t>
      </w:r>
      <w:r w:rsidRPr="00FF0332">
        <w:rPr>
          <w:color w:val="2804C2"/>
          <w:spacing w:val="-2"/>
          <w:highlight w:val="yellow"/>
          <w:rPrChange w:id="289" w:author="Júnior Magalhães" w:date="2022-06-30T15:28:00Z">
            <w:rPr>
              <w:color w:val="2804C2"/>
              <w:spacing w:val="-2"/>
            </w:rPr>
          </w:rPrChange>
        </w:rPr>
        <w:t>VILELA</w:t>
      </w:r>
      <w:r w:rsidRPr="00FF0332">
        <w:rPr>
          <w:color w:val="2804C2"/>
          <w:spacing w:val="-2"/>
          <w:highlight w:val="yellow"/>
          <w:rPrChange w:id="290" w:author="Júnior Magalhães" w:date="2022-06-30T15:28:00Z">
            <w:rPr>
              <w:color w:val="2804C2"/>
              <w:spacing w:val="-2"/>
            </w:rPr>
          </w:rPrChange>
        </w:rPr>
        <w:fldChar w:fldCharType="end"/>
      </w:r>
      <w:r w:rsidRPr="00FF0332">
        <w:rPr>
          <w:spacing w:val="-2"/>
          <w:highlight w:val="yellow"/>
          <w:rPrChange w:id="291" w:author="Júnior Magalhães" w:date="2022-06-30T15:28:00Z">
            <w:rPr>
              <w:spacing w:val="-2"/>
            </w:rPr>
          </w:rPrChange>
        </w:rPr>
        <w:t>,</w:t>
      </w:r>
      <w:r w:rsidRPr="00FF0332">
        <w:rPr>
          <w:spacing w:val="-6"/>
          <w:highlight w:val="yellow"/>
          <w:rPrChange w:id="292" w:author="Júnior Magalhães" w:date="2022-06-30T15:28:00Z">
            <w:rPr>
              <w:spacing w:val="-6"/>
            </w:rPr>
          </w:rPrChange>
        </w:rPr>
        <w:t xml:space="preserve"> </w:t>
      </w:r>
      <w:r w:rsidRPr="00FF0332">
        <w:rPr>
          <w:highlight w:val="yellow"/>
          <w:rPrChange w:id="293" w:author="Júnior Magalhães" w:date="2022-06-30T15:28:00Z">
            <w:rPr/>
          </w:rPrChange>
        </w:rPr>
        <w:fldChar w:fldCharType="begin"/>
      </w:r>
      <w:r w:rsidRPr="00FF0332">
        <w:rPr>
          <w:highlight w:val="yellow"/>
          <w:rPrChange w:id="294" w:author="Júnior Magalhães" w:date="2022-06-30T15:28:00Z">
            <w:rPr/>
          </w:rPrChange>
        </w:rPr>
        <w:instrText>HYPERLINK \l "_bookmark46"</w:instrText>
      </w:r>
      <w:r w:rsidRPr="00FF0332">
        <w:rPr>
          <w:highlight w:val="yellow"/>
          <w:rPrChange w:id="295" w:author="Júnior Magalhães" w:date="2022-06-30T15:28:00Z">
            <w:rPr/>
          </w:rPrChange>
        </w:rPr>
      </w:r>
      <w:r w:rsidRPr="00FF0332">
        <w:rPr>
          <w:highlight w:val="yellow"/>
          <w:rPrChange w:id="296" w:author="Júnior Magalhães" w:date="2022-06-30T15:28:00Z">
            <w:rPr/>
          </w:rPrChange>
        </w:rPr>
        <w:fldChar w:fldCharType="separate"/>
      </w:r>
      <w:r w:rsidRPr="00FF0332">
        <w:rPr>
          <w:color w:val="2804C2"/>
          <w:spacing w:val="-2"/>
          <w:highlight w:val="yellow"/>
          <w:rPrChange w:id="297" w:author="Júnior Magalhães" w:date="2022-06-30T15:28:00Z">
            <w:rPr>
              <w:color w:val="2804C2"/>
              <w:spacing w:val="-2"/>
            </w:rPr>
          </w:rPrChange>
        </w:rPr>
        <w:t>2021</w:t>
      </w:r>
      <w:r w:rsidRPr="00FF0332">
        <w:rPr>
          <w:color w:val="2804C2"/>
          <w:spacing w:val="-2"/>
          <w:highlight w:val="yellow"/>
          <w:rPrChange w:id="298" w:author="Júnior Magalhães" w:date="2022-06-30T15:28:00Z">
            <w:rPr>
              <w:color w:val="2804C2"/>
              <w:spacing w:val="-2"/>
            </w:rPr>
          </w:rPrChange>
        </w:rPr>
        <w:fldChar w:fldCharType="end"/>
      </w:r>
      <w:r w:rsidRPr="00FF0332">
        <w:rPr>
          <w:spacing w:val="-2"/>
          <w:highlight w:val="yellow"/>
          <w:rPrChange w:id="299" w:author="Júnior Magalhães" w:date="2022-06-30T15:28:00Z">
            <w:rPr>
              <w:spacing w:val="-2"/>
            </w:rPr>
          </w:rPrChange>
        </w:rPr>
        <w:t>).</w:t>
      </w:r>
      <w:r>
        <w:rPr>
          <w:spacing w:val="-6"/>
        </w:rPr>
        <w:t xml:space="preserve"> </w:t>
      </w:r>
      <w:r>
        <w:rPr>
          <w:spacing w:val="-2"/>
        </w:rPr>
        <w:t>Tal</w:t>
      </w:r>
      <w:r>
        <w:rPr>
          <w:spacing w:val="-6"/>
        </w:rPr>
        <w:t xml:space="preserve"> </w:t>
      </w:r>
      <w:r>
        <w:rPr>
          <w:spacing w:val="-2"/>
        </w:rPr>
        <w:t>distinção</w:t>
      </w:r>
      <w:r>
        <w:rPr>
          <w:spacing w:val="-6"/>
        </w:rPr>
        <w:t xml:space="preserve"> </w:t>
      </w:r>
      <w:r>
        <w:rPr>
          <w:spacing w:val="-2"/>
        </w:rPr>
        <w:t>visa</w:t>
      </w:r>
      <w:r>
        <w:rPr>
          <w:spacing w:val="-6"/>
        </w:rPr>
        <w:t xml:space="preserve"> </w:t>
      </w:r>
      <w:r>
        <w:rPr>
          <w:spacing w:val="-2"/>
        </w:rPr>
        <w:t>separar</w:t>
      </w:r>
      <w:r>
        <w:rPr>
          <w:spacing w:val="-6"/>
        </w:rPr>
        <w:t xml:space="preserve"> </w:t>
      </w:r>
      <w:r>
        <w:rPr>
          <w:spacing w:val="-2"/>
        </w:rPr>
        <w:t>os</w:t>
      </w:r>
      <w:r>
        <w:rPr>
          <w:spacing w:val="-6"/>
        </w:rPr>
        <w:t xml:space="preserve"> </w:t>
      </w:r>
      <w:r>
        <w:rPr>
          <w:spacing w:val="-2"/>
        </w:rPr>
        <w:t>domínios</w:t>
      </w:r>
      <w:r>
        <w:rPr>
          <w:spacing w:val="-6"/>
        </w:rPr>
        <w:t xml:space="preserve"> </w:t>
      </w:r>
      <w:r>
        <w:rPr>
          <w:spacing w:val="-2"/>
        </w:rPr>
        <w:t>das</w:t>
      </w:r>
      <w:r>
        <w:rPr>
          <w:spacing w:val="-6"/>
        </w:rPr>
        <w:t xml:space="preserve"> </w:t>
      </w:r>
      <w:r>
        <w:rPr>
          <w:spacing w:val="-2"/>
        </w:rPr>
        <w:t>representações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 xml:space="preserve">do- </w:t>
      </w:r>
      <w:r>
        <w:t>mínio</w:t>
      </w:r>
      <w:r>
        <w:rPr>
          <w:spacing w:val="-12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conhecimento</w:t>
      </w:r>
      <w:r>
        <w:t>s</w:t>
      </w:r>
      <w:r>
        <w:rPr>
          <w:spacing w:val="-12"/>
        </w:rPr>
        <w:t xml:space="preserve"> </w:t>
      </w:r>
      <w:r>
        <w:t>reificados</w:t>
      </w:r>
      <w:r>
        <w:rPr>
          <w:spacing w:val="-12"/>
        </w:rPr>
        <w:t xml:space="preserve"> </w:t>
      </w:r>
      <w:r>
        <w:t>presentes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estado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arte,</w:t>
      </w:r>
      <w:r>
        <w:rPr>
          <w:spacing w:val="-12"/>
        </w:rPr>
        <w:t xml:space="preserve"> </w:t>
      </w:r>
      <w:r>
        <w:t>destacando</w:t>
      </w:r>
      <w:r>
        <w:rPr>
          <w:spacing w:val="-12"/>
        </w:rPr>
        <w:t xml:space="preserve"> </w:t>
      </w:r>
      <w:r>
        <w:t>suas</w:t>
      </w:r>
      <w:r>
        <w:rPr>
          <w:spacing w:val="-12"/>
        </w:rPr>
        <w:t xml:space="preserve"> </w:t>
      </w:r>
      <w:r>
        <w:t>múltiplas</w:t>
      </w:r>
      <w:r>
        <w:rPr>
          <w:spacing w:val="-12"/>
        </w:rPr>
        <w:t xml:space="preserve"> </w:t>
      </w:r>
      <w:r>
        <w:t xml:space="preserve">dimensões </w:t>
      </w:r>
      <w:r>
        <w:lastRenderedPageBreak/>
        <w:t>deste segundo domínio.</w:t>
      </w:r>
    </w:p>
    <w:p w14:paraId="06454A1E" w14:textId="77777777" w:rsidR="00242630" w:rsidRDefault="00242630">
      <w:pPr>
        <w:spacing w:line="326" w:lineRule="auto"/>
        <w:jc w:val="both"/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1F" w14:textId="77777777" w:rsidR="00242630" w:rsidRDefault="00DF37DC">
      <w:pPr>
        <w:pStyle w:val="Corpodetexto"/>
        <w:spacing w:before="71" w:line="326" w:lineRule="auto"/>
        <w:ind w:left="133" w:right="154" w:firstLine="744"/>
        <w:jc w:val="both"/>
      </w:pPr>
      <w:bookmarkStart w:id="300" w:name="_bookmark36"/>
      <w:bookmarkEnd w:id="300"/>
      <w:r>
        <w:lastRenderedPageBreak/>
        <w:t xml:space="preserve">Acerca da lida específica com o conteúdo das representações, parte-se do viés proposto por </w:t>
      </w:r>
      <w:r w:rsidRPr="0012314A">
        <w:rPr>
          <w:highlight w:val="yellow"/>
          <w:rPrChange w:id="301" w:author="Júnior Magalhães" w:date="2022-06-30T15:29:00Z">
            <w:rPr/>
          </w:rPrChange>
        </w:rPr>
        <w:t>(</w:t>
      </w:r>
      <w:r w:rsidRPr="0012314A">
        <w:rPr>
          <w:highlight w:val="yellow"/>
          <w:rPrChange w:id="302" w:author="Júnior Magalhães" w:date="2022-06-30T15:29:00Z">
            <w:rPr/>
          </w:rPrChange>
        </w:rPr>
        <w:fldChar w:fldCharType="begin"/>
      </w:r>
      <w:r w:rsidRPr="0012314A">
        <w:rPr>
          <w:highlight w:val="yellow"/>
          <w:rPrChange w:id="303" w:author="Júnior Magalhães" w:date="2022-06-30T15:29:00Z">
            <w:rPr/>
          </w:rPrChange>
        </w:rPr>
        <w:instrText>HYPERLINK \l "_bookmark68"</w:instrText>
      </w:r>
      <w:r w:rsidRPr="0012314A">
        <w:rPr>
          <w:highlight w:val="yellow"/>
          <w:rPrChange w:id="304" w:author="Júnior Magalhães" w:date="2022-06-30T15:29:00Z">
            <w:rPr/>
          </w:rPrChange>
        </w:rPr>
      </w:r>
      <w:r w:rsidRPr="0012314A">
        <w:rPr>
          <w:highlight w:val="yellow"/>
          <w:rPrChange w:id="305" w:author="Júnior Magalhães" w:date="2022-06-30T15:29:00Z">
            <w:rPr/>
          </w:rPrChange>
        </w:rPr>
        <w:fldChar w:fldCharType="separate"/>
      </w:r>
      <w:r w:rsidRPr="0012314A">
        <w:rPr>
          <w:color w:val="2804C2"/>
          <w:highlight w:val="yellow"/>
          <w:rPrChange w:id="306" w:author="Júnior Magalhães" w:date="2022-06-30T15:29:00Z">
            <w:rPr>
              <w:color w:val="2804C2"/>
            </w:rPr>
          </w:rPrChange>
        </w:rPr>
        <w:t>ORTIZ;</w:t>
      </w:r>
      <w:r w:rsidRPr="0012314A">
        <w:rPr>
          <w:color w:val="2804C2"/>
          <w:spacing w:val="-10"/>
          <w:highlight w:val="yellow"/>
          <w:rPrChange w:id="307" w:author="Júnior Magalhães" w:date="2022-06-30T15:29:00Z">
            <w:rPr>
              <w:color w:val="2804C2"/>
              <w:spacing w:val="-10"/>
            </w:rPr>
          </w:rPrChange>
        </w:rPr>
        <w:t xml:space="preserve"> </w:t>
      </w:r>
      <w:r w:rsidRPr="0012314A">
        <w:rPr>
          <w:color w:val="2804C2"/>
          <w:highlight w:val="yellow"/>
          <w:rPrChange w:id="308" w:author="Júnior Magalhães" w:date="2022-06-30T15:29:00Z">
            <w:rPr>
              <w:color w:val="2804C2"/>
            </w:rPr>
          </w:rPrChange>
        </w:rPr>
        <w:t>TRIANI;</w:t>
      </w:r>
      <w:r w:rsidRPr="0012314A">
        <w:rPr>
          <w:color w:val="2804C2"/>
          <w:spacing w:val="-10"/>
          <w:highlight w:val="yellow"/>
          <w:rPrChange w:id="309" w:author="Júnior Magalhães" w:date="2022-06-30T15:29:00Z">
            <w:rPr>
              <w:color w:val="2804C2"/>
              <w:spacing w:val="-10"/>
            </w:rPr>
          </w:rPrChange>
        </w:rPr>
        <w:t xml:space="preserve"> </w:t>
      </w:r>
      <w:r w:rsidRPr="0012314A">
        <w:rPr>
          <w:color w:val="2804C2"/>
          <w:highlight w:val="yellow"/>
          <w:rPrChange w:id="310" w:author="Júnior Magalhães" w:date="2022-06-30T15:29:00Z">
            <w:rPr>
              <w:color w:val="2804C2"/>
            </w:rPr>
          </w:rPrChange>
        </w:rPr>
        <w:t>MAGALHÃES</w:t>
      </w:r>
      <w:r w:rsidRPr="0012314A">
        <w:rPr>
          <w:color w:val="2804C2"/>
          <w:spacing w:val="-10"/>
          <w:highlight w:val="yellow"/>
          <w:rPrChange w:id="311" w:author="Júnior Magalhães" w:date="2022-06-30T15:29:00Z">
            <w:rPr>
              <w:color w:val="2804C2"/>
              <w:spacing w:val="-10"/>
            </w:rPr>
          </w:rPrChange>
        </w:rPr>
        <w:t xml:space="preserve"> </w:t>
      </w:r>
      <w:r w:rsidRPr="0012314A">
        <w:rPr>
          <w:color w:val="2804C2"/>
          <w:highlight w:val="yellow"/>
          <w:rPrChange w:id="312" w:author="Júnior Magalhães" w:date="2022-06-30T15:29:00Z">
            <w:rPr>
              <w:color w:val="2804C2"/>
            </w:rPr>
          </w:rPrChange>
        </w:rPr>
        <w:t>Jr.</w:t>
      </w:r>
      <w:r w:rsidRPr="0012314A">
        <w:rPr>
          <w:color w:val="2804C2"/>
          <w:highlight w:val="yellow"/>
          <w:rPrChange w:id="313" w:author="Júnior Magalhães" w:date="2022-06-30T15:29:00Z">
            <w:rPr>
              <w:color w:val="2804C2"/>
            </w:rPr>
          </w:rPrChange>
        </w:rPr>
        <w:fldChar w:fldCharType="end"/>
      </w:r>
      <w:r w:rsidRPr="0012314A">
        <w:rPr>
          <w:highlight w:val="yellow"/>
          <w:rPrChange w:id="314" w:author="Júnior Magalhães" w:date="2022-06-30T15:29:00Z">
            <w:rPr/>
          </w:rPrChange>
        </w:rPr>
        <w:t>,</w:t>
      </w:r>
      <w:r w:rsidRPr="0012314A">
        <w:rPr>
          <w:spacing w:val="-10"/>
          <w:highlight w:val="yellow"/>
          <w:rPrChange w:id="315" w:author="Júnior Magalhães" w:date="2022-06-30T15:29:00Z">
            <w:rPr>
              <w:spacing w:val="-10"/>
            </w:rPr>
          </w:rPrChange>
        </w:rPr>
        <w:t xml:space="preserve"> </w:t>
      </w:r>
      <w:r w:rsidRPr="0012314A">
        <w:rPr>
          <w:highlight w:val="yellow"/>
          <w:rPrChange w:id="316" w:author="Júnior Magalhães" w:date="2022-06-30T15:29:00Z">
            <w:rPr/>
          </w:rPrChange>
        </w:rPr>
        <w:fldChar w:fldCharType="begin"/>
      </w:r>
      <w:r w:rsidRPr="0012314A">
        <w:rPr>
          <w:highlight w:val="yellow"/>
          <w:rPrChange w:id="317" w:author="Júnior Magalhães" w:date="2022-06-30T15:29:00Z">
            <w:rPr/>
          </w:rPrChange>
        </w:rPr>
        <w:instrText>HYPERLINK \l "_bookmark68"</w:instrText>
      </w:r>
      <w:r w:rsidRPr="0012314A">
        <w:rPr>
          <w:highlight w:val="yellow"/>
          <w:rPrChange w:id="318" w:author="Júnior Magalhães" w:date="2022-06-30T15:29:00Z">
            <w:rPr/>
          </w:rPrChange>
        </w:rPr>
      </w:r>
      <w:r w:rsidRPr="0012314A">
        <w:rPr>
          <w:highlight w:val="yellow"/>
          <w:rPrChange w:id="319" w:author="Júnior Magalhães" w:date="2022-06-30T15:29:00Z">
            <w:rPr/>
          </w:rPrChange>
        </w:rPr>
        <w:fldChar w:fldCharType="separate"/>
      </w:r>
      <w:r w:rsidRPr="0012314A">
        <w:rPr>
          <w:color w:val="2804C2"/>
          <w:highlight w:val="yellow"/>
          <w:rPrChange w:id="320" w:author="Júnior Magalhães" w:date="2022-06-30T15:29:00Z">
            <w:rPr>
              <w:color w:val="2804C2"/>
            </w:rPr>
          </w:rPrChange>
        </w:rPr>
        <w:t>2021</w:t>
      </w:r>
      <w:r w:rsidRPr="0012314A">
        <w:rPr>
          <w:color w:val="2804C2"/>
          <w:highlight w:val="yellow"/>
          <w:rPrChange w:id="321" w:author="Júnior Magalhães" w:date="2022-06-30T15:29:00Z">
            <w:rPr>
              <w:color w:val="2804C2"/>
            </w:rPr>
          </w:rPrChange>
        </w:rPr>
        <w:fldChar w:fldCharType="end"/>
      </w:r>
      <w:r w:rsidRPr="0012314A">
        <w:rPr>
          <w:highlight w:val="yellow"/>
          <w:rPrChange w:id="322" w:author="Júnior Magalhães" w:date="2022-06-30T15:29:00Z">
            <w:rPr/>
          </w:rPrChange>
        </w:rPr>
        <w:t>,</w:t>
      </w:r>
      <w:r w:rsidRPr="0012314A">
        <w:rPr>
          <w:spacing w:val="-10"/>
          <w:highlight w:val="yellow"/>
          <w:rPrChange w:id="323" w:author="Júnior Magalhães" w:date="2022-06-30T15:29:00Z">
            <w:rPr>
              <w:spacing w:val="-10"/>
            </w:rPr>
          </w:rPrChange>
        </w:rPr>
        <w:t xml:space="preserve"> </w:t>
      </w:r>
      <w:r w:rsidRPr="0012314A">
        <w:rPr>
          <w:highlight w:val="yellow"/>
          <w:rPrChange w:id="324" w:author="Júnior Magalhães" w:date="2022-06-30T15:29:00Z">
            <w:rPr/>
          </w:rPrChange>
        </w:rPr>
        <w:t>p.130)</w:t>
      </w:r>
      <w:r>
        <w:rPr>
          <w:spacing w:val="-10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enfatizar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caráter</w:t>
      </w:r>
      <w:r>
        <w:rPr>
          <w:spacing w:val="-10"/>
        </w:rPr>
        <w:t xml:space="preserve"> </w:t>
      </w:r>
      <w:r>
        <w:t>interpretativo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análise.</w:t>
      </w:r>
      <w:r>
        <w:rPr>
          <w:spacing w:val="-10"/>
        </w:rPr>
        <w:t xml:space="preserve"> </w:t>
      </w:r>
      <w:r>
        <w:t>O procedimento analític</w:t>
      </w:r>
      <w:r>
        <w:t xml:space="preserve">o pretende identificar os elementos que eventualmente possam se destacar na forma de </w:t>
      </w:r>
      <w:r w:rsidRPr="0012314A">
        <w:rPr>
          <w:highlight w:val="yellow"/>
          <w:rPrChange w:id="325" w:author="Júnior Magalhães" w:date="2022-06-30T15:29:00Z">
            <w:rPr/>
          </w:rPrChange>
        </w:rPr>
        <w:t>’</w:t>
      </w:r>
      <w:r>
        <w:t xml:space="preserve">núcleo central’, pela ênfase destes em suas funções generadora e organizadora. Ademais elementos que eventualmente possam se destacar na forma de </w:t>
      </w:r>
      <w:r w:rsidRPr="0012314A">
        <w:rPr>
          <w:highlight w:val="yellow"/>
          <w:rPrChange w:id="326" w:author="Júnior Magalhães" w:date="2022-06-30T15:29:00Z">
            <w:rPr/>
          </w:rPrChange>
        </w:rPr>
        <w:t>’</w:t>
      </w:r>
      <w:r>
        <w:t>sistema periférico’, pe</w:t>
      </w:r>
      <w:r>
        <w:t>la ênfase em suas funções de ’concretização, regulação; defesa</w:t>
      </w:r>
      <w:hyperlink w:anchor="_bookmark37" w:history="1">
        <w:r>
          <w:rPr>
            <w:color w:val="2804C2"/>
            <w:vertAlign w:val="superscript"/>
          </w:rPr>
          <w:t>26</w:t>
        </w:r>
      </w:hyperlink>
      <w:r>
        <w:t>’ também podem ser detalhados. A presença de narrativas</w:t>
      </w:r>
      <w:hyperlink w:anchor="_bookmark38" w:history="1">
        <w:r>
          <w:rPr>
            <w:color w:val="2804C2"/>
            <w:vertAlign w:val="superscript"/>
          </w:rPr>
          <w:t>27</w:t>
        </w:r>
      </w:hyperlink>
      <w:r>
        <w:rPr>
          <w:color w:val="2804C2"/>
        </w:rPr>
        <w:t xml:space="preserve"> </w:t>
      </w:r>
      <w:r>
        <w:t>estruturadas também pode ser destacada.</w:t>
      </w:r>
    </w:p>
    <w:p w14:paraId="06454A20" w14:textId="77777777" w:rsidR="00242630" w:rsidRDefault="00DF37DC">
      <w:pPr>
        <w:pStyle w:val="Corpodetexto"/>
        <w:spacing w:before="115" w:line="326" w:lineRule="auto"/>
        <w:ind w:right="158" w:firstLine="737"/>
        <w:jc w:val="both"/>
        <w:rPr>
          <w:ins w:id="327" w:author="Júnior Magalhães" w:date="2022-06-30T15:32:00Z"/>
        </w:rPr>
      </w:pPr>
      <w:r>
        <w:t xml:space="preserve">Tais funções podem ser identificadas através dos procedimentos de levantamento de dados </w:t>
      </w:r>
      <w:r>
        <w:rPr>
          <w:w w:val="95"/>
        </w:rPr>
        <w:t>primários usando de questionários</w:t>
      </w:r>
      <w:hyperlink w:anchor="_bookmark39" w:history="1">
        <w:r>
          <w:rPr>
            <w:color w:val="2804C2"/>
            <w:w w:val="95"/>
            <w:vertAlign w:val="superscript"/>
          </w:rPr>
          <w:t>28</w:t>
        </w:r>
      </w:hyperlink>
      <w:r>
        <w:rPr>
          <w:color w:val="2804C2"/>
          <w:w w:val="95"/>
        </w:rPr>
        <w:t xml:space="preserve"> </w:t>
      </w:r>
      <w:r>
        <w:rPr>
          <w:w w:val="95"/>
        </w:rPr>
        <w:t xml:space="preserve">seguido da seleção de indivíduos para a </w:t>
      </w:r>
      <w:commentRangeStart w:id="328"/>
      <w:r>
        <w:rPr>
          <w:w w:val="95"/>
        </w:rPr>
        <w:t>realização de entrevistas</w:t>
      </w:r>
      <w:hyperlink w:anchor="_bookmark40" w:history="1">
        <w:r>
          <w:rPr>
            <w:color w:val="2804C2"/>
            <w:w w:val="95"/>
            <w:vertAlign w:val="superscript"/>
          </w:rPr>
          <w:t>29</w:t>
        </w:r>
      </w:hyperlink>
      <w:r>
        <w:rPr>
          <w:color w:val="2804C2"/>
          <w:w w:val="95"/>
        </w:rPr>
        <w:t xml:space="preserve"> </w:t>
      </w:r>
      <w:r>
        <w:t>transcritas</w:t>
      </w:r>
      <w:commentRangeEnd w:id="328"/>
      <w:r w:rsidR="006E7D60">
        <w:rPr>
          <w:rStyle w:val="Refdecomentrio"/>
        </w:rPr>
        <w:commentReference w:id="328"/>
      </w:r>
      <w:r>
        <w:t>. Espera-se que tais dados coletados sejam unidos em um corpus de texto que permitam a análise de termos recorrentes e sua prioridade, via contagem da ordem média de evocações, como destacado em (</w:t>
      </w:r>
      <w:hyperlink w:anchor="_bookmark68" w:history="1">
        <w:r>
          <w:rPr>
            <w:color w:val="2804C2"/>
          </w:rPr>
          <w:t>ORTIZ; TRIANI; MAGAL</w:t>
        </w:r>
        <w:r>
          <w:rPr>
            <w:color w:val="2804C2"/>
          </w:rPr>
          <w:t>HÃES Jr.</w:t>
        </w:r>
      </w:hyperlink>
      <w:r>
        <w:t xml:space="preserve">, </w:t>
      </w:r>
      <w:hyperlink w:anchor="_bookmark68" w:history="1">
        <w:r>
          <w:rPr>
            <w:color w:val="2804C2"/>
          </w:rPr>
          <w:t>2021</w:t>
        </w:r>
      </w:hyperlink>
      <w:r>
        <w:t>, p.137).</w:t>
      </w:r>
    </w:p>
    <w:p w14:paraId="66926099" w14:textId="517970C6" w:rsidR="00DD5F85" w:rsidRDefault="00DD5F85">
      <w:pPr>
        <w:pStyle w:val="Corpodetexto"/>
        <w:spacing w:before="115" w:line="326" w:lineRule="auto"/>
        <w:ind w:right="158" w:firstLine="737"/>
        <w:jc w:val="both"/>
      </w:pPr>
      <w:ins w:id="329" w:author="Júnior Magalhães" w:date="2022-06-30T15:32:00Z">
        <w:r>
          <w:t>Você deve ler os artigos do grupo pra saber como escreve o parágrafo que fala do questionário e da evocação livre de palavras, apresentando qual será o termo</w:t>
        </w:r>
      </w:ins>
      <w:ins w:id="330" w:author="Júnior Magalhães" w:date="2022-06-30T15:33:00Z">
        <w:r w:rsidR="003E32AD">
          <w:t xml:space="preserve"> indutor da evocação.</w:t>
        </w:r>
      </w:ins>
    </w:p>
    <w:p w14:paraId="06454A21" w14:textId="76D6BA02" w:rsidR="00242630" w:rsidRDefault="00DF37DC">
      <w:pPr>
        <w:pStyle w:val="Corpodetexto"/>
        <w:spacing w:before="115" w:line="326" w:lineRule="auto"/>
        <w:ind w:right="118" w:firstLine="737"/>
        <w:jc w:val="both"/>
      </w:pPr>
      <w:commentRangeStart w:id="331"/>
      <w:commentRangeStart w:id="332"/>
      <w:r>
        <w:t>Tais</w:t>
      </w:r>
      <w:r>
        <w:rPr>
          <w:spacing w:val="-8"/>
        </w:rPr>
        <w:t xml:space="preserve"> </w:t>
      </w:r>
      <w:r>
        <w:t>procedimentos</w:t>
      </w:r>
      <w:r>
        <w:rPr>
          <w:spacing w:val="-8"/>
        </w:rPr>
        <w:t xml:space="preserve"> </w:t>
      </w:r>
      <w:r>
        <w:t>quantitativos</w:t>
      </w:r>
      <w:r>
        <w:rPr>
          <w:spacing w:val="-8"/>
        </w:rPr>
        <w:t xml:space="preserve"> </w:t>
      </w:r>
      <w:r>
        <w:t>visam</w:t>
      </w:r>
      <w:r>
        <w:rPr>
          <w:spacing w:val="-8"/>
        </w:rPr>
        <w:t xml:space="preserve"> </w:t>
      </w:r>
      <w:r>
        <w:t>complementar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segmentação</w:t>
      </w:r>
      <w:r>
        <w:rPr>
          <w:spacing w:val="-8"/>
        </w:rPr>
        <w:t xml:space="preserve"> </w:t>
      </w:r>
      <w:r>
        <w:t>conceitual</w:t>
      </w:r>
      <w:r>
        <w:rPr>
          <w:spacing w:val="-8"/>
        </w:rPr>
        <w:t xml:space="preserve"> </w:t>
      </w:r>
      <w:r>
        <w:t>a</w:t>
      </w:r>
      <w:r>
        <w:t xml:space="preserve">presentada anteriormente, colocando a análise quantitativa como secundária, configuração que enquadra a pes- quisa na abordagem quali-quanti. </w:t>
      </w:r>
      <w:commentRangeEnd w:id="331"/>
      <w:r w:rsidR="00731420">
        <w:rPr>
          <w:rStyle w:val="Refdecomentrio"/>
        </w:rPr>
        <w:commentReference w:id="331"/>
      </w:r>
      <w:commentRangeEnd w:id="332"/>
      <w:r w:rsidR="003C53DB">
        <w:rPr>
          <w:rStyle w:val="Refdecomentrio"/>
        </w:rPr>
        <w:commentReference w:id="332"/>
      </w:r>
      <w:r>
        <w:t>Eventuais coocorrências e associações da terminologia dotadas de significante correlação estatística podem ser ana</w:t>
      </w:r>
      <w:r>
        <w:t xml:space="preserve">lisadas utilizando-se de ferramentas de linguística </w:t>
      </w:r>
      <w:r>
        <w:rPr>
          <w:spacing w:val="-2"/>
        </w:rPr>
        <w:t>computacional,</w:t>
      </w:r>
      <w:r>
        <w:rPr>
          <w:spacing w:val="-3"/>
        </w:rPr>
        <w:t xml:space="preserve"> </w:t>
      </w:r>
      <w:r>
        <w:rPr>
          <w:spacing w:val="-2"/>
        </w:rPr>
        <w:t>nomeadamente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biblioteca</w:t>
      </w:r>
      <w:r>
        <w:rPr>
          <w:spacing w:val="-3"/>
        </w:rPr>
        <w:t xml:space="preserve"> </w:t>
      </w:r>
      <w:r>
        <w:rPr>
          <w:spacing w:val="-2"/>
        </w:rPr>
        <w:t>NLTK</w:t>
      </w:r>
      <w:r>
        <w:rPr>
          <w:spacing w:val="-3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2"/>
        </w:rPr>
        <w:t>Natural</w:t>
      </w:r>
      <w:r>
        <w:rPr>
          <w:spacing w:val="-3"/>
        </w:rPr>
        <w:t xml:space="preserve"> </w:t>
      </w:r>
      <w:r>
        <w:rPr>
          <w:spacing w:val="-2"/>
        </w:rPr>
        <w:t>language</w:t>
      </w:r>
      <w:r>
        <w:rPr>
          <w:spacing w:val="-3"/>
        </w:rPr>
        <w:t xml:space="preserve"> </w:t>
      </w:r>
      <w:r>
        <w:rPr>
          <w:spacing w:val="-2"/>
        </w:rPr>
        <w:t>toolkit</w:t>
      </w:r>
      <w:hyperlink w:anchor="_bookmark41" w:history="1">
        <w:r>
          <w:rPr>
            <w:color w:val="2804C2"/>
            <w:spacing w:val="-2"/>
            <w:vertAlign w:val="superscript"/>
          </w:rPr>
          <w:t>30</w:t>
        </w:r>
      </w:hyperlink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presente</w:t>
      </w:r>
      <w:r>
        <w:rPr>
          <w:spacing w:val="-3"/>
        </w:rPr>
        <w:t xml:space="preserve"> </w:t>
      </w:r>
      <w:r>
        <w:rPr>
          <w:spacing w:val="-2"/>
        </w:rPr>
        <w:t>na</w:t>
      </w:r>
      <w:r>
        <w:rPr>
          <w:spacing w:val="-3"/>
        </w:rPr>
        <w:t xml:space="preserve"> </w:t>
      </w:r>
      <w:r>
        <w:rPr>
          <w:spacing w:val="-2"/>
        </w:rPr>
        <w:t xml:space="preserve">linguagem </w:t>
      </w:r>
      <w:r>
        <w:t>Python e o sof</w:t>
      </w:r>
      <w:r>
        <w:t>tware Iramutek</w:t>
      </w:r>
      <w:hyperlink w:anchor="_bookmark42" w:history="1">
        <w:r>
          <w:rPr>
            <w:color w:val="2804C2"/>
            <w:vertAlign w:val="superscript"/>
          </w:rPr>
          <w:t>31</w:t>
        </w:r>
      </w:hyperlink>
      <w:r>
        <w:t>.</w:t>
      </w:r>
    </w:p>
    <w:p w14:paraId="06454A22" w14:textId="77777777" w:rsidR="00242630" w:rsidRDefault="00242630">
      <w:pPr>
        <w:pStyle w:val="Corpodetexto"/>
        <w:spacing w:before="1"/>
        <w:ind w:left="0"/>
        <w:rPr>
          <w:ins w:id="333" w:author="Júnior Magalhães" w:date="2022-06-30T15:33:00Z"/>
          <w:sz w:val="40"/>
        </w:rPr>
      </w:pPr>
    </w:p>
    <w:p w14:paraId="7CD60885" w14:textId="5C7C650C" w:rsidR="003E32AD" w:rsidRDefault="00200ABD">
      <w:pPr>
        <w:pStyle w:val="Corpodetexto"/>
        <w:spacing w:before="1"/>
        <w:ind w:left="0"/>
        <w:rPr>
          <w:ins w:id="334" w:author="Júnior Magalhães" w:date="2022-06-30T15:33:00Z"/>
          <w:sz w:val="40"/>
        </w:rPr>
      </w:pPr>
      <w:ins w:id="335" w:author="Júnior Magalhães" w:date="2022-06-30T15:34:00Z">
        <w:r>
          <w:rPr>
            <w:sz w:val="40"/>
          </w:rPr>
          <w:t>Três</w:t>
        </w:r>
      </w:ins>
      <w:ins w:id="336" w:author="Júnior Magalhães" w:date="2022-06-30T15:33:00Z">
        <w:r w:rsidR="003E32AD">
          <w:rPr>
            <w:sz w:val="40"/>
          </w:rPr>
          <w:t xml:space="preserve"> coisas importantes faltaram: a)</w:t>
        </w:r>
        <w:r>
          <w:rPr>
            <w:sz w:val="40"/>
          </w:rPr>
          <w:t xml:space="preserve"> quem?; b) onde?; d) quando</w:t>
        </w:r>
      </w:ins>
      <w:ins w:id="337" w:author="Júnior Magalhães" w:date="2022-06-30T15:34:00Z">
        <w:r>
          <w:rPr>
            <w:sz w:val="40"/>
          </w:rPr>
          <w:t>?</w:t>
        </w:r>
      </w:ins>
    </w:p>
    <w:p w14:paraId="0B543536" w14:textId="77777777" w:rsidR="003E32AD" w:rsidRDefault="003E32AD">
      <w:pPr>
        <w:pStyle w:val="Corpodetexto"/>
        <w:spacing w:before="1"/>
        <w:ind w:left="0"/>
        <w:rPr>
          <w:sz w:val="40"/>
        </w:rPr>
      </w:pPr>
    </w:p>
    <w:p w14:paraId="06454A23" w14:textId="77777777" w:rsidR="00242630" w:rsidRDefault="00DF37DC">
      <w:pPr>
        <w:pStyle w:val="Ttulo1"/>
        <w:numPr>
          <w:ilvl w:val="0"/>
          <w:numId w:val="2"/>
        </w:numPr>
        <w:tabs>
          <w:tab w:val="left" w:pos="676"/>
          <w:tab w:val="left" w:pos="677"/>
        </w:tabs>
        <w:ind w:left="676"/>
      </w:pPr>
      <w:bookmarkStart w:id="338" w:name="Produto_educacional"/>
      <w:bookmarkEnd w:id="338"/>
      <w:r>
        <w:t>Produto</w:t>
      </w:r>
      <w:r>
        <w:rPr>
          <w:spacing w:val="12"/>
        </w:rPr>
        <w:t xml:space="preserve"> </w:t>
      </w:r>
      <w:r>
        <w:rPr>
          <w:spacing w:val="-2"/>
        </w:rPr>
        <w:t>educacional</w:t>
      </w:r>
    </w:p>
    <w:p w14:paraId="06454A24" w14:textId="77777777" w:rsidR="00242630" w:rsidRDefault="00DF37DC">
      <w:pPr>
        <w:pStyle w:val="Corpodetexto"/>
        <w:spacing w:before="316" w:line="326" w:lineRule="auto"/>
        <w:ind w:right="158" w:firstLine="737"/>
        <w:jc w:val="both"/>
      </w:pPr>
      <w:r>
        <w:t>A produção de materiais didáticos acerca deste paradigma tecnológico se apresenta como necessária, visto que o tema traz diversos elementos interdisciplinares.</w:t>
      </w:r>
    </w:p>
    <w:p w14:paraId="06454A25" w14:textId="77777777" w:rsidR="00242630" w:rsidRDefault="00DF37DC">
      <w:pPr>
        <w:pStyle w:val="Corpodetexto"/>
        <w:spacing w:before="114" w:line="326" w:lineRule="auto"/>
        <w:ind w:right="118" w:firstLine="737"/>
        <w:jc w:val="both"/>
      </w:pPr>
      <w:r>
        <w:t>O produto e</w:t>
      </w:r>
      <w:r>
        <w:t>ducacional</w:t>
      </w:r>
      <w:hyperlink w:anchor="_bookmark43" w:history="1">
        <w:r>
          <w:rPr>
            <w:color w:val="2804C2"/>
            <w:vertAlign w:val="superscript"/>
          </w:rPr>
          <w:t>32</w:t>
        </w:r>
      </w:hyperlink>
      <w:r>
        <w:rPr>
          <w:color w:val="2804C2"/>
        </w:rPr>
        <w:t xml:space="preserve"> </w:t>
      </w:r>
      <w:r>
        <w:t>proposto será apresentado na forma de sequência pedagógica inter- disciplinar</w:t>
      </w:r>
      <w:r>
        <w:rPr>
          <w:spacing w:val="-3"/>
        </w:rPr>
        <w:t xml:space="preserve"> </w:t>
      </w:r>
      <w:r>
        <w:t>contento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itinerários</w:t>
      </w:r>
      <w:r>
        <w:rPr>
          <w:spacing w:val="-3"/>
        </w:rPr>
        <w:t xml:space="preserve"> </w:t>
      </w:r>
      <w:r>
        <w:t>formativo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Novo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Médio</w:t>
      </w:r>
      <w:hyperlink w:anchor="_bookmark44" w:history="1">
        <w:r>
          <w:rPr>
            <w:color w:val="2804C2"/>
            <w:vertAlign w:val="superscript"/>
          </w:rPr>
          <w:t>33</w:t>
        </w:r>
      </w:hyperlink>
      <w:r>
        <w:t>.</w:t>
      </w:r>
      <w:r>
        <w:rPr>
          <w:spacing w:val="-3"/>
        </w:rPr>
        <w:t xml:space="preserve"> </w:t>
      </w:r>
      <w:r>
        <w:t>Tais</w:t>
      </w:r>
      <w:r>
        <w:rPr>
          <w:spacing w:val="-3"/>
        </w:rPr>
        <w:t xml:space="preserve"> </w:t>
      </w:r>
      <w:r>
        <w:t>conteúdos</w:t>
      </w:r>
      <w:r>
        <w:rPr>
          <w:spacing w:val="-3"/>
        </w:rPr>
        <w:t xml:space="preserve"> </w:t>
      </w:r>
      <w:r>
        <w:t xml:space="preserve">se apresentam nos itinerários de </w:t>
      </w:r>
      <w:r w:rsidRPr="0075452D">
        <w:rPr>
          <w:highlight w:val="yellow"/>
          <w:rPrChange w:id="339" w:author="Júnior Magalhães" w:date="2022-06-30T15:34:00Z">
            <w:rPr/>
          </w:rPrChange>
        </w:rPr>
        <w:t>’</w:t>
      </w:r>
      <w:r>
        <w:t xml:space="preserve">Ciências da Natureza e suas tecnologias’ e de </w:t>
      </w:r>
      <w:r w:rsidRPr="0075452D">
        <w:rPr>
          <w:highlight w:val="yellow"/>
          <w:rPrChange w:id="340" w:author="Júnior Magalhães" w:date="2022-06-30T15:34:00Z">
            <w:rPr/>
          </w:rPrChange>
        </w:rPr>
        <w:t>’</w:t>
      </w:r>
      <w:r>
        <w:t>Ciências Humanas e Sociais aplicadas’. O produto pretende sanar as lacun</w:t>
      </w:r>
      <w:r>
        <w:t>as nas representações que forem percebidas no entendimento da problemática proposta, considerando-se aquilo que será inquirido aos discentes.</w:t>
      </w:r>
    </w:p>
    <w:p w14:paraId="06454A26" w14:textId="77777777" w:rsidR="00242630" w:rsidRDefault="00DF37DC">
      <w:pPr>
        <w:pStyle w:val="Corpodetexto"/>
        <w:spacing w:before="115" w:line="326" w:lineRule="auto"/>
        <w:ind w:right="158" w:firstLine="737"/>
        <w:jc w:val="both"/>
      </w:pPr>
      <w:r>
        <w:pict w14:anchorId="06454A8F">
          <v:shape id="docshape11" o:spid="_x0000_s2050" style="position:absolute;left:0;text-align:left;margin-left:57.05pt;margin-top:63.7pt;width:192.5pt;height:.1pt;z-index:-15724032;mso-wrap-distance-left:0;mso-wrap-distance-right:0;mso-position-horizontal-relative:page" coordorigin="1141,1274" coordsize="3850,0" path="m1141,1274r3850,e" filled="f" strokeweight=".14042mm">
            <v:path arrowok="t"/>
            <w10:wrap type="topAndBottom" anchorx="page"/>
          </v:shape>
        </w:pict>
      </w:r>
      <w:r>
        <w:t>No</w:t>
      </w:r>
      <w:r>
        <w:rPr>
          <w:spacing w:val="-15"/>
        </w:rPr>
        <w:t xml:space="preserve"> </w:t>
      </w:r>
      <w:r>
        <w:t>itinerário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Ciências</w:t>
      </w:r>
      <w:r>
        <w:rPr>
          <w:spacing w:val="-15"/>
        </w:rPr>
        <w:t xml:space="preserve"> </w:t>
      </w:r>
      <w:r>
        <w:t>Humanas,</w:t>
      </w:r>
      <w:r>
        <w:rPr>
          <w:spacing w:val="-15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conteúdo</w:t>
      </w:r>
      <w:r>
        <w:rPr>
          <w:spacing w:val="-15"/>
        </w:rPr>
        <w:t xml:space="preserve"> </w:t>
      </w:r>
      <w:r>
        <w:t>pode</w:t>
      </w:r>
      <w:r>
        <w:rPr>
          <w:spacing w:val="-15"/>
        </w:rPr>
        <w:t xml:space="preserve"> </w:t>
      </w:r>
      <w:r>
        <w:t>usar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argumento</w:t>
      </w:r>
      <w:r>
        <w:rPr>
          <w:spacing w:val="-15"/>
        </w:rPr>
        <w:t xml:space="preserve"> </w:t>
      </w:r>
      <w:r>
        <w:t>central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 xml:space="preserve">linha </w:t>
      </w:r>
      <w:r>
        <w:rPr>
          <w:w w:val="95"/>
        </w:rPr>
        <w:t xml:space="preserve">do tempo histórica da transformações nas tecnológicas analisadas. Sugere-se que esta contextualização </w:t>
      </w:r>
      <w:r>
        <w:t>deve</w:t>
      </w:r>
      <w:r>
        <w:rPr>
          <w:spacing w:val="24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seguida</w:t>
      </w:r>
      <w:r>
        <w:rPr>
          <w:spacing w:val="24"/>
        </w:rPr>
        <w:t xml:space="preserve"> </w:t>
      </w:r>
      <w:r>
        <w:t>da</w:t>
      </w:r>
      <w:r>
        <w:rPr>
          <w:spacing w:val="25"/>
        </w:rPr>
        <w:t xml:space="preserve"> </w:t>
      </w:r>
      <w:r>
        <w:t>caracterização</w:t>
      </w:r>
      <w:r>
        <w:rPr>
          <w:spacing w:val="24"/>
        </w:rPr>
        <w:t xml:space="preserve"> </w:t>
      </w:r>
      <w:r>
        <w:t>das</w:t>
      </w:r>
      <w:r>
        <w:rPr>
          <w:spacing w:val="25"/>
        </w:rPr>
        <w:t xml:space="preserve"> </w:t>
      </w:r>
      <w:r>
        <w:t>práticas</w:t>
      </w:r>
      <w:r>
        <w:rPr>
          <w:spacing w:val="25"/>
        </w:rPr>
        <w:t xml:space="preserve"> </w:t>
      </w:r>
      <w:r>
        <w:t>tecnológicas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subsequente</w:t>
      </w:r>
      <w:r>
        <w:rPr>
          <w:spacing w:val="25"/>
        </w:rPr>
        <w:t xml:space="preserve"> </w:t>
      </w:r>
      <w:r>
        <w:t>caracterização</w:t>
      </w:r>
      <w:r>
        <w:rPr>
          <w:spacing w:val="25"/>
        </w:rPr>
        <w:t xml:space="preserve"> </w:t>
      </w:r>
      <w:r>
        <w:rPr>
          <w:spacing w:val="-5"/>
        </w:rPr>
        <w:t>dos</w:t>
      </w:r>
    </w:p>
    <w:p w14:paraId="06454A27" w14:textId="77777777" w:rsidR="00242630" w:rsidRDefault="00DF37DC">
      <w:pPr>
        <w:spacing w:before="19" w:line="242" w:lineRule="exact"/>
        <w:ind w:left="141"/>
        <w:rPr>
          <w:sz w:val="20"/>
        </w:rPr>
      </w:pPr>
      <w:r>
        <w:rPr>
          <w:position w:val="7"/>
          <w:sz w:val="14"/>
        </w:rPr>
        <w:t>26</w:t>
      </w:r>
      <w:r>
        <w:rPr>
          <w:spacing w:val="81"/>
          <w:position w:val="7"/>
          <w:sz w:val="14"/>
        </w:rPr>
        <w:t xml:space="preserve"> </w:t>
      </w:r>
      <w:bookmarkStart w:id="341" w:name="_bookmark37"/>
      <w:bookmarkStart w:id="342" w:name="_bookmark38"/>
      <w:bookmarkEnd w:id="341"/>
      <w:bookmarkEnd w:id="342"/>
      <w:r>
        <w:rPr>
          <w:sz w:val="20"/>
        </w:rPr>
        <w:t>(</w:t>
      </w:r>
      <w:hyperlink w:anchor="_bookmark68" w:history="1">
        <w:r>
          <w:rPr>
            <w:color w:val="2804C2"/>
            <w:sz w:val="20"/>
          </w:rPr>
          <w:t>ORTIZ;</w:t>
        </w:r>
        <w:r>
          <w:rPr>
            <w:color w:val="2804C2"/>
            <w:spacing w:val="-9"/>
            <w:sz w:val="20"/>
          </w:rPr>
          <w:t xml:space="preserve"> </w:t>
        </w:r>
        <w:r>
          <w:rPr>
            <w:color w:val="2804C2"/>
            <w:sz w:val="20"/>
          </w:rPr>
          <w:t>TRIANI;</w:t>
        </w:r>
        <w:r>
          <w:rPr>
            <w:color w:val="2804C2"/>
            <w:spacing w:val="-10"/>
            <w:sz w:val="20"/>
          </w:rPr>
          <w:t xml:space="preserve"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9"/>
            <w:sz w:val="20"/>
          </w:rPr>
          <w:t xml:space="preserve"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hyperlink w:anchor="_bookmark68" w:history="1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p.132).</w:t>
      </w:r>
    </w:p>
    <w:p w14:paraId="06454A28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27</w:t>
      </w:r>
      <w:r>
        <w:rPr>
          <w:spacing w:val="97"/>
          <w:position w:val="7"/>
          <w:sz w:val="14"/>
        </w:rPr>
        <w:t xml:space="preserve"> </w:t>
      </w:r>
      <w:bookmarkStart w:id="343" w:name="_bookmark39"/>
      <w:bookmarkEnd w:id="343"/>
      <w:r>
        <w:rPr>
          <w:sz w:val="20"/>
        </w:rPr>
        <w:t>(</w:t>
      </w:r>
      <w:hyperlink w:anchor="_bookmark53" w:history="1">
        <w:r>
          <w:rPr>
            <w:color w:val="2804C2"/>
            <w:sz w:val="20"/>
          </w:rPr>
          <w:t>GANCHO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53" w:history="1">
        <w:r>
          <w:rPr>
            <w:color w:val="2804C2"/>
            <w:spacing w:val="-4"/>
            <w:sz w:val="20"/>
          </w:rPr>
          <w:t>2002</w:t>
        </w:r>
      </w:hyperlink>
      <w:r>
        <w:rPr>
          <w:spacing w:val="-4"/>
          <w:sz w:val="20"/>
        </w:rPr>
        <w:t>)</w:t>
      </w:r>
    </w:p>
    <w:p w14:paraId="06454A29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lastRenderedPageBreak/>
        <w:t>28</w:t>
      </w:r>
      <w:r>
        <w:rPr>
          <w:spacing w:val="78"/>
          <w:position w:val="7"/>
          <w:sz w:val="14"/>
        </w:rPr>
        <w:t xml:space="preserve"> </w:t>
      </w:r>
      <w:bookmarkStart w:id="344" w:name="_bookmark40"/>
      <w:bookmarkEnd w:id="344"/>
      <w:r>
        <w:rPr>
          <w:sz w:val="20"/>
        </w:rPr>
        <w:t>(</w:t>
      </w:r>
      <w:hyperlink w:anchor="_bookmark51" w:history="1">
        <w:r>
          <w:rPr>
            <w:color w:val="2804C2"/>
            <w:sz w:val="20"/>
          </w:rPr>
          <w:t>FONTANA;</w:t>
        </w:r>
        <w:r>
          <w:rPr>
            <w:color w:val="2804C2"/>
            <w:spacing w:val="-11"/>
            <w:sz w:val="20"/>
          </w:rPr>
          <w:t xml:space="preserve"> </w:t>
        </w:r>
        <w:r>
          <w:rPr>
            <w:color w:val="2804C2"/>
            <w:sz w:val="20"/>
          </w:rPr>
          <w:t>ROSA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51" w:history="1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p.237)</w:t>
      </w:r>
    </w:p>
    <w:p w14:paraId="06454A2A" w14:textId="77777777" w:rsidR="00242630" w:rsidRDefault="00DF37DC">
      <w:pPr>
        <w:spacing w:line="239" w:lineRule="exact"/>
        <w:ind w:left="141"/>
        <w:rPr>
          <w:sz w:val="20"/>
        </w:rPr>
      </w:pPr>
      <w:r>
        <w:rPr>
          <w:position w:val="7"/>
          <w:sz w:val="14"/>
        </w:rPr>
        <w:t>29</w:t>
      </w:r>
      <w:r>
        <w:rPr>
          <w:spacing w:val="78"/>
          <w:position w:val="7"/>
          <w:sz w:val="14"/>
        </w:rPr>
        <w:t xml:space="preserve"> </w:t>
      </w:r>
      <w:bookmarkStart w:id="345" w:name="_bookmark41"/>
      <w:bookmarkEnd w:id="345"/>
      <w:r>
        <w:rPr>
          <w:sz w:val="20"/>
        </w:rPr>
        <w:t>(</w:t>
      </w:r>
      <w:hyperlink w:anchor="_bookmark51" w:history="1">
        <w:r>
          <w:rPr>
            <w:color w:val="2804C2"/>
            <w:sz w:val="20"/>
          </w:rPr>
          <w:t>FONTANA;</w:t>
        </w:r>
        <w:r>
          <w:rPr>
            <w:color w:val="2804C2"/>
            <w:spacing w:val="-11"/>
            <w:sz w:val="20"/>
          </w:rPr>
          <w:t xml:space="preserve"> </w:t>
        </w:r>
        <w:r>
          <w:rPr>
            <w:color w:val="2804C2"/>
            <w:sz w:val="20"/>
          </w:rPr>
          <w:t>ROSA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51" w:history="1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p.228)</w:t>
      </w:r>
    </w:p>
    <w:p w14:paraId="06454A2B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30</w:t>
      </w:r>
      <w:r>
        <w:rPr>
          <w:spacing w:val="104"/>
          <w:position w:val="7"/>
          <w:sz w:val="14"/>
        </w:rPr>
        <w:t xml:space="preserve"> </w:t>
      </w:r>
      <w:bookmarkStart w:id="346" w:name="_bookmark42"/>
      <w:bookmarkEnd w:id="346"/>
      <w:r>
        <w:fldChar w:fldCharType="begin"/>
      </w:r>
      <w:r>
        <w:instrText>HYPERLINK "http://www.nltk.org/" \h</w:instrText>
      </w:r>
      <w:r>
        <w:fldChar w:fldCharType="separate"/>
      </w:r>
      <w:r>
        <w:rPr>
          <w:spacing w:val="-2"/>
          <w:sz w:val="20"/>
        </w:rPr>
        <w:t>https://www</w:t>
      </w:r>
      <w:r>
        <w:rPr>
          <w:spacing w:val="-2"/>
          <w:sz w:val="20"/>
        </w:rPr>
        <w:fldChar w:fldCharType="end"/>
      </w:r>
      <w:r>
        <w:rPr>
          <w:spacing w:val="-2"/>
          <w:sz w:val="20"/>
        </w:rPr>
        <w:t>.nltk.or</w:t>
      </w:r>
      <w:hyperlink r:id="rId12">
        <w:r>
          <w:rPr>
            <w:spacing w:val="-2"/>
            <w:sz w:val="20"/>
          </w:rPr>
          <w:t>g/</w:t>
        </w:r>
      </w:hyperlink>
    </w:p>
    <w:p w14:paraId="06454A2C" w14:textId="77777777" w:rsidR="00242630" w:rsidRDefault="00DF37DC">
      <w:pPr>
        <w:spacing w:before="6" w:line="249" w:lineRule="auto"/>
        <w:ind w:left="415" w:hanging="275"/>
        <w:rPr>
          <w:sz w:val="20"/>
        </w:rPr>
      </w:pPr>
      <w:r>
        <w:rPr>
          <w:position w:val="7"/>
          <w:sz w:val="14"/>
        </w:rPr>
        <w:t>31</w:t>
      </w:r>
      <w:r>
        <w:rPr>
          <w:spacing w:val="80"/>
          <w:position w:val="7"/>
          <w:sz w:val="14"/>
        </w:rPr>
        <w:t xml:space="preserve"> </w:t>
      </w:r>
      <w:r>
        <w:rPr>
          <w:sz w:val="20"/>
        </w:rPr>
        <w:t>Acerca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tais</w:t>
      </w:r>
      <w:r>
        <w:rPr>
          <w:spacing w:val="-5"/>
          <w:sz w:val="20"/>
        </w:rPr>
        <w:t xml:space="preserve"> </w:t>
      </w:r>
      <w:r>
        <w:rPr>
          <w:sz w:val="20"/>
        </w:rPr>
        <w:t>técnicas</w:t>
      </w:r>
      <w:r>
        <w:rPr>
          <w:spacing w:val="-5"/>
          <w:sz w:val="20"/>
        </w:rPr>
        <w:t xml:space="preserve"> </w:t>
      </w:r>
      <w:r>
        <w:rPr>
          <w:sz w:val="20"/>
        </w:rPr>
        <w:t>vide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hyperlink w:anchor="_bookmark57" w:history="1">
        <w:r>
          <w:rPr>
            <w:color w:val="2804C2"/>
            <w:sz w:val="20"/>
          </w:rPr>
          <w:t>KLAMT;</w:t>
        </w:r>
        <w:r>
          <w:rPr>
            <w:color w:val="2804C2"/>
            <w:spacing w:val="-5"/>
            <w:sz w:val="20"/>
          </w:rPr>
          <w:t xml:space="preserve"> </w:t>
        </w:r>
        <w:r>
          <w:rPr>
            <w:color w:val="2804C2"/>
            <w:sz w:val="20"/>
          </w:rPr>
          <w:t>SANTOS</w:t>
        </w:r>
      </w:hyperlink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hyperlink w:anchor="_bookmark57" w:history="1">
        <w:r>
          <w:rPr>
            <w:color w:val="2804C2"/>
            <w:sz w:val="20"/>
          </w:rPr>
          <w:t>2021</w:t>
        </w:r>
      </w:hyperlink>
      <w:r>
        <w:rPr>
          <w:sz w:val="20"/>
        </w:rPr>
        <w:t>),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hyperlink w:anchor="_bookmark47" w:history="1">
        <w:r>
          <w:rPr>
            <w:color w:val="2804C2"/>
            <w:sz w:val="20"/>
          </w:rPr>
          <w:t>CÂMARA;</w:t>
        </w:r>
        <w:r>
          <w:rPr>
            <w:color w:val="2804C2"/>
            <w:spacing w:val="-5"/>
            <w:sz w:val="20"/>
          </w:rPr>
          <w:t xml:space="preserve"> </w:t>
        </w:r>
        <w:r>
          <w:rPr>
            <w:color w:val="2804C2"/>
            <w:sz w:val="20"/>
          </w:rPr>
          <w:t>FERREIRA</w:t>
        </w:r>
      </w:hyperlink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hyperlink w:anchor="_bookmark47" w:history="1">
        <w:r>
          <w:rPr>
            <w:color w:val="2804C2"/>
            <w:sz w:val="20"/>
          </w:rPr>
          <w:t>2017</w:t>
        </w:r>
      </w:hyperlink>
      <w:r>
        <w:rPr>
          <w:sz w:val="20"/>
        </w:rPr>
        <w:t>),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hyperlink w:anchor="_bookmark48" w:history="1">
        <w:r>
          <w:rPr>
            <w:color w:val="2804C2"/>
            <w:sz w:val="20"/>
          </w:rPr>
          <w:t>CAMARGO;</w:t>
        </w:r>
        <w:r>
          <w:rPr>
            <w:color w:val="2804C2"/>
            <w:spacing w:val="-5"/>
            <w:sz w:val="20"/>
          </w:rPr>
          <w:t xml:space="preserve"> </w:t>
        </w:r>
        <w:r>
          <w:rPr>
            <w:color w:val="2804C2"/>
            <w:sz w:val="20"/>
          </w:rPr>
          <w:t>JUSTO</w:t>
        </w:r>
      </w:hyperlink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 </w:t>
      </w:r>
      <w:bookmarkStart w:id="347" w:name="_bookmark43"/>
      <w:bookmarkEnd w:id="347"/>
      <w:r>
        <w:rPr>
          <w:sz w:val="20"/>
        </w:rPr>
        <w:t>(</w:t>
      </w:r>
      <w:hyperlink w:anchor="_bookmark59" w:history="1">
        <w:r>
          <w:rPr>
            <w:color w:val="2804C2"/>
            <w:sz w:val="20"/>
          </w:rPr>
          <w:t>LEBART</w:t>
        </w:r>
      </w:hyperlink>
      <w:r>
        <w:rPr>
          <w:sz w:val="20"/>
        </w:rPr>
        <w:t>, ).</w:t>
      </w:r>
    </w:p>
    <w:p w14:paraId="06454A2D" w14:textId="77777777" w:rsidR="00242630" w:rsidRDefault="00DF37DC">
      <w:pPr>
        <w:spacing w:line="227" w:lineRule="exact"/>
        <w:ind w:left="141"/>
        <w:rPr>
          <w:sz w:val="20"/>
        </w:rPr>
      </w:pPr>
      <w:r>
        <w:rPr>
          <w:position w:val="7"/>
          <w:sz w:val="14"/>
        </w:rPr>
        <w:t>32</w:t>
      </w:r>
      <w:r>
        <w:rPr>
          <w:spacing w:val="80"/>
          <w:position w:val="7"/>
          <w:sz w:val="14"/>
        </w:rPr>
        <w:t xml:space="preserve"> </w:t>
      </w:r>
      <w:bookmarkStart w:id="348" w:name="_bookmark44"/>
      <w:bookmarkEnd w:id="348"/>
      <w:r>
        <w:rPr>
          <w:sz w:val="20"/>
        </w:rPr>
        <w:t>Acerca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tema</w:t>
      </w:r>
      <w:r>
        <w:rPr>
          <w:spacing w:val="-10"/>
          <w:sz w:val="20"/>
        </w:rPr>
        <w:t xml:space="preserve"> </w:t>
      </w:r>
      <w:r>
        <w:rPr>
          <w:sz w:val="20"/>
        </w:rPr>
        <w:t>vide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contribuição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hyperlink w:anchor="_bookmark71" w:history="1">
        <w:r>
          <w:rPr>
            <w:color w:val="2804C2"/>
            <w:sz w:val="20"/>
          </w:rPr>
          <w:t>ROSA;</w:t>
        </w:r>
        <w:r>
          <w:rPr>
            <w:color w:val="2804C2"/>
            <w:spacing w:val="-10"/>
            <w:sz w:val="20"/>
          </w:rPr>
          <w:t xml:space="preserve"> </w:t>
        </w:r>
        <w:r>
          <w:rPr>
            <w:color w:val="2804C2"/>
            <w:sz w:val="20"/>
          </w:rPr>
          <w:t>BATISTA</w:t>
        </w:r>
      </w:hyperlink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hyperlink w:anchor="_bookmark71" w:history="1">
        <w:r>
          <w:rPr>
            <w:color w:val="2804C2"/>
            <w:spacing w:val="-2"/>
            <w:sz w:val="20"/>
          </w:rPr>
          <w:t>2021</w:t>
        </w:r>
      </w:hyperlink>
      <w:r>
        <w:rPr>
          <w:spacing w:val="-2"/>
          <w:sz w:val="20"/>
        </w:rPr>
        <w:t>)</w:t>
      </w:r>
    </w:p>
    <w:p w14:paraId="06454A2E" w14:textId="77777777" w:rsidR="00242630" w:rsidRDefault="00DF37DC">
      <w:pPr>
        <w:spacing w:line="242" w:lineRule="exact"/>
        <w:ind w:left="141"/>
        <w:rPr>
          <w:sz w:val="20"/>
        </w:rPr>
      </w:pPr>
      <w:r>
        <w:rPr>
          <w:position w:val="7"/>
          <w:sz w:val="14"/>
        </w:rPr>
        <w:t>33</w:t>
      </w:r>
      <w:r>
        <w:rPr>
          <w:spacing w:val="77"/>
          <w:w w:val="150"/>
          <w:position w:val="7"/>
          <w:sz w:val="14"/>
        </w:rPr>
        <w:t xml:space="preserve"> </w:t>
      </w:r>
      <w:r>
        <w:rPr>
          <w:sz w:val="20"/>
        </w:rPr>
        <w:t>(</w:t>
      </w:r>
      <w:hyperlink w:anchor="_bookmark72" w:history="1">
        <w:r>
          <w:rPr>
            <w:color w:val="2804C2"/>
            <w:sz w:val="20"/>
          </w:rPr>
          <w:t>SANTOS</w:t>
        </w:r>
      </w:hyperlink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hyperlink w:anchor="_bookmark72" w:history="1">
        <w:r>
          <w:rPr>
            <w:color w:val="2804C2"/>
            <w:spacing w:val="-2"/>
            <w:sz w:val="20"/>
          </w:rPr>
          <w:t>2022</w:t>
        </w:r>
      </w:hyperlink>
      <w:r>
        <w:rPr>
          <w:spacing w:val="-2"/>
          <w:sz w:val="20"/>
        </w:rPr>
        <w:t>)</w:t>
      </w:r>
    </w:p>
    <w:p w14:paraId="06454A2F" w14:textId="77777777" w:rsidR="00242630" w:rsidRDefault="00242630">
      <w:pPr>
        <w:spacing w:line="242" w:lineRule="exact"/>
        <w:rPr>
          <w:sz w:val="20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30" w14:textId="77777777" w:rsidR="00242630" w:rsidRDefault="00DF37DC">
      <w:pPr>
        <w:pStyle w:val="Corpodetexto"/>
        <w:spacing w:before="71" w:line="326" w:lineRule="auto"/>
        <w:ind w:right="128"/>
        <w:jc w:val="both"/>
      </w:pPr>
      <w:r>
        <w:lastRenderedPageBreak/>
        <w:t xml:space="preserve">sistemas político-econômicos e suas consequências para o ambiente humano e natural. Por fim sugere-se que o material contenha uma análise de possíveis cenários futuros afim de reforçar a </w:t>
      </w:r>
      <w:r>
        <w:rPr>
          <w:w w:val="95"/>
        </w:rPr>
        <w:t>percepção da dinâmica de tais transformaç</w:t>
      </w:r>
      <w:r>
        <w:rPr>
          <w:w w:val="95"/>
        </w:rPr>
        <w:t>ões. Possíveis tensões, críticas e outros elementos deletérios</w:t>
      </w:r>
      <w:r>
        <w:rPr>
          <w:spacing w:val="80"/>
        </w:rPr>
        <w:t xml:space="preserve"> </w:t>
      </w:r>
      <w:r>
        <w:t>ou inviabilizadores da implementação de tais tecnologias podem ser incluídos afim de reforçar o detalhamento de tais transformações. Estão também presentes elementos das ciências humanas, na fo</w:t>
      </w:r>
      <w:r>
        <w:t>rma</w:t>
      </w:r>
      <w:r>
        <w:rPr>
          <w:spacing w:val="-15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conceitos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disciplinas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filosofia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sociologia;</w:t>
      </w:r>
      <w:r>
        <w:rPr>
          <w:spacing w:val="-15"/>
        </w:rPr>
        <w:t xml:space="preserve"> </w:t>
      </w:r>
      <w:r>
        <w:t>nomeadamente:</w:t>
      </w:r>
      <w:r>
        <w:rPr>
          <w:spacing w:val="-15"/>
        </w:rPr>
        <w:t xml:space="preserve"> </w:t>
      </w:r>
      <w:r>
        <w:t>conceitos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paradigma, dialética, sistemas sociais e impacto humano sobre o meio ambiente.</w:t>
      </w:r>
    </w:p>
    <w:p w14:paraId="06454A31" w14:textId="77777777" w:rsidR="00242630" w:rsidRDefault="00DF37DC">
      <w:pPr>
        <w:pStyle w:val="Corpodetexto"/>
        <w:spacing w:before="115" w:line="326" w:lineRule="auto"/>
        <w:ind w:right="116" w:firstLine="737"/>
        <w:jc w:val="both"/>
      </w:pPr>
      <w:r>
        <w:t>Estão presentes elementos que pertencem ao itinerário das ciências da natureza, na forma</w:t>
      </w:r>
      <w:r>
        <w:rPr>
          <w:spacing w:val="40"/>
        </w:rPr>
        <w:t xml:space="preserve"> </w:t>
      </w:r>
      <w:r>
        <w:t xml:space="preserve">dos conceitos das disciplinas de física e química; nomeadamente: conceitos de energia potencial, </w:t>
      </w:r>
      <w:r>
        <w:rPr>
          <w:w w:val="95"/>
        </w:rPr>
        <w:t xml:space="preserve">armazenada e gasta, energia cinética, química, térmica e nuclear, perda de energia, densidade energética, </w:t>
      </w:r>
      <w:r>
        <w:t>absorção e adsorção, termodinâmica, geração de eletri</w:t>
      </w:r>
      <w:r>
        <w:t xml:space="preserve">cidade, consumo de eletricidade e sistemas </w:t>
      </w:r>
      <w:r>
        <w:rPr>
          <w:spacing w:val="-2"/>
        </w:rPr>
        <w:t>industriais.</w:t>
      </w:r>
      <w:r>
        <w:rPr>
          <w:spacing w:val="-4"/>
        </w:rPr>
        <w:t xml:space="preserve"> </w:t>
      </w:r>
      <w:r>
        <w:rPr>
          <w:spacing w:val="-2"/>
        </w:rPr>
        <w:t>Este</w:t>
      </w:r>
      <w:r>
        <w:rPr>
          <w:spacing w:val="-4"/>
        </w:rPr>
        <w:t xml:space="preserve"> </w:t>
      </w:r>
      <w:r>
        <w:rPr>
          <w:spacing w:val="-2"/>
        </w:rPr>
        <w:t>produto</w:t>
      </w:r>
      <w:r>
        <w:rPr>
          <w:spacing w:val="-5"/>
        </w:rPr>
        <w:t xml:space="preserve"> </w:t>
      </w:r>
      <w:r>
        <w:rPr>
          <w:spacing w:val="-2"/>
        </w:rPr>
        <w:t>pretende</w:t>
      </w:r>
      <w:r>
        <w:rPr>
          <w:spacing w:val="-4"/>
        </w:rPr>
        <w:t xml:space="preserve"> </w:t>
      </w:r>
      <w:r>
        <w:rPr>
          <w:spacing w:val="-2"/>
        </w:rPr>
        <w:t>sanar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ausência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materiais</w:t>
      </w:r>
      <w:r>
        <w:rPr>
          <w:spacing w:val="-4"/>
        </w:rPr>
        <w:t xml:space="preserve"> </w:t>
      </w:r>
      <w:r>
        <w:rPr>
          <w:spacing w:val="-2"/>
        </w:rPr>
        <w:t>educacionais</w:t>
      </w:r>
      <w:r>
        <w:rPr>
          <w:spacing w:val="-4"/>
        </w:rPr>
        <w:t xml:space="preserve"> </w:t>
      </w:r>
      <w:r>
        <w:rPr>
          <w:spacing w:val="-2"/>
        </w:rPr>
        <w:t>acerca</w:t>
      </w:r>
      <w:r>
        <w:rPr>
          <w:spacing w:val="-4"/>
        </w:rPr>
        <w:t xml:space="preserve"> </w:t>
      </w:r>
      <w:r>
        <w:rPr>
          <w:spacing w:val="-2"/>
        </w:rPr>
        <w:t>das</w:t>
      </w:r>
      <w:r>
        <w:rPr>
          <w:spacing w:val="-4"/>
        </w:rPr>
        <w:t xml:space="preserve"> </w:t>
      </w:r>
      <w:r>
        <w:rPr>
          <w:spacing w:val="-2"/>
        </w:rPr>
        <w:t>tecnologias</w:t>
      </w:r>
      <w:r>
        <w:rPr>
          <w:spacing w:val="-4"/>
        </w:rPr>
        <w:t xml:space="preserve"> </w:t>
      </w:r>
      <w:r>
        <w:rPr>
          <w:spacing w:val="-2"/>
        </w:rPr>
        <w:t xml:space="preserve">de </w:t>
      </w:r>
      <w:r>
        <w:rPr>
          <w:w w:val="95"/>
        </w:rPr>
        <w:t xml:space="preserve">armazenagem de energia, sua produção e consumo, e atende à necessidade de se criar comparações entre </w:t>
      </w:r>
      <w:r>
        <w:t>as</w:t>
      </w:r>
      <w:r>
        <w:rPr>
          <w:spacing w:val="-11"/>
        </w:rPr>
        <w:t xml:space="preserve"> </w:t>
      </w:r>
      <w:r>
        <w:t>diversas</w:t>
      </w:r>
      <w:r>
        <w:rPr>
          <w:spacing w:val="-11"/>
        </w:rPr>
        <w:t xml:space="preserve"> </w:t>
      </w:r>
      <w:r>
        <w:t>abordagens</w:t>
      </w:r>
      <w:r>
        <w:rPr>
          <w:spacing w:val="-11"/>
        </w:rPr>
        <w:t xml:space="preserve"> </w:t>
      </w:r>
      <w:r>
        <w:t>tecnológicas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suas</w:t>
      </w:r>
      <w:r>
        <w:rPr>
          <w:spacing w:val="-11"/>
        </w:rPr>
        <w:t xml:space="preserve"> </w:t>
      </w:r>
      <w:r>
        <w:t>respectivas</w:t>
      </w:r>
      <w:r>
        <w:rPr>
          <w:spacing w:val="-10"/>
        </w:rPr>
        <w:t xml:space="preserve"> </w:t>
      </w:r>
      <w:r>
        <w:t>densidades</w:t>
      </w:r>
      <w:r>
        <w:rPr>
          <w:spacing w:val="-11"/>
        </w:rPr>
        <w:t xml:space="preserve"> </w:t>
      </w:r>
      <w:r>
        <w:t>energéticas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impactos</w:t>
      </w:r>
      <w:r>
        <w:rPr>
          <w:spacing w:val="-11"/>
        </w:rPr>
        <w:t xml:space="preserve"> </w:t>
      </w:r>
      <w:r>
        <w:rPr>
          <w:spacing w:val="-2"/>
        </w:rPr>
        <w:t>ambientais.</w:t>
      </w:r>
    </w:p>
    <w:p w14:paraId="06454A32" w14:textId="77777777" w:rsidR="00242630" w:rsidRDefault="00DF37DC">
      <w:pPr>
        <w:pStyle w:val="Corpodetexto"/>
        <w:spacing w:before="115" w:line="326" w:lineRule="auto"/>
        <w:ind w:right="158" w:firstLine="737"/>
        <w:jc w:val="both"/>
      </w:pPr>
      <w:r>
        <w:rPr>
          <w:spacing w:val="-2"/>
        </w:rPr>
        <w:t>O produto final também deve apresentar, associado às r</w:t>
      </w:r>
      <w:r>
        <w:rPr>
          <w:spacing w:val="-2"/>
        </w:rPr>
        <w:t xml:space="preserve">epresentações identificadas, elementos </w:t>
      </w:r>
      <w:r>
        <w:t>dos conteúdos reificados oriundos de materiais ainda não catalogados e sistematizados acerca do tema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armazenamento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energia;</w:t>
      </w:r>
      <w:r>
        <w:rPr>
          <w:spacing w:val="-4"/>
        </w:rPr>
        <w:t xml:space="preserve"> </w:t>
      </w:r>
      <w:r>
        <w:t>fato</w:t>
      </w:r>
      <w:r>
        <w:rPr>
          <w:spacing w:val="-4"/>
        </w:rPr>
        <w:t xml:space="preserve"> </w:t>
      </w:r>
      <w:r>
        <w:t>sintomático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profusão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esforços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diversas organizações estatais, </w:t>
      </w:r>
      <w:r>
        <w:t>privadas e da sociedade civil organizada.</w:t>
      </w:r>
    </w:p>
    <w:p w14:paraId="06454A33" w14:textId="77777777" w:rsidR="00242630" w:rsidRDefault="00DF37DC">
      <w:pPr>
        <w:pStyle w:val="Corpodetexto"/>
        <w:spacing w:before="115" w:line="326" w:lineRule="auto"/>
        <w:ind w:right="128" w:firstLine="737"/>
        <w:jc w:val="both"/>
      </w:pPr>
      <w:r>
        <w:t>Prevê-se então que o produto educacional detalhará a historicidade concreta que permite a transição</w:t>
      </w:r>
      <w:r>
        <w:rPr>
          <w:spacing w:val="-5"/>
        </w:rPr>
        <w:t xml:space="preserve"> </w:t>
      </w:r>
      <w:r>
        <w:t>colocada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paradigma</w:t>
      </w:r>
      <w:r>
        <w:rPr>
          <w:spacing w:val="-5"/>
        </w:rPr>
        <w:t xml:space="preserve"> </w:t>
      </w:r>
      <w:r>
        <w:t>tecnológico,</w:t>
      </w:r>
      <w:r>
        <w:rPr>
          <w:spacing w:val="-5"/>
        </w:rPr>
        <w:t xml:space="preserve"> </w:t>
      </w:r>
      <w:r>
        <w:t>característica</w:t>
      </w:r>
      <w:r>
        <w:rPr>
          <w:spacing w:val="-5"/>
        </w:rPr>
        <w:t xml:space="preserve"> </w:t>
      </w:r>
      <w:r>
        <w:t>que,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afirmado</w:t>
      </w:r>
      <w:r>
        <w:rPr>
          <w:spacing w:val="-5"/>
        </w:rPr>
        <w:t xml:space="preserve"> </w:t>
      </w:r>
      <w:r>
        <w:t>anteriormente, atende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necessidade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subsidiar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acompanhamento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vivenciado pela comunidade escolar e acadêmica, por agentes públicos e tomadores de decisão, impactados por tais mudanças tecnológicas e seus possíveis imp</w:t>
      </w:r>
      <w:r>
        <w:t>actos.</w:t>
      </w:r>
    </w:p>
    <w:p w14:paraId="06454A34" w14:textId="77777777" w:rsidR="00242630" w:rsidRDefault="00242630">
      <w:pPr>
        <w:pStyle w:val="Corpodetexto"/>
        <w:spacing w:before="1"/>
        <w:ind w:left="0"/>
        <w:rPr>
          <w:sz w:val="40"/>
        </w:rPr>
      </w:pPr>
    </w:p>
    <w:p w14:paraId="06454A35" w14:textId="77777777" w:rsidR="00242630" w:rsidRDefault="00DF37DC">
      <w:pPr>
        <w:pStyle w:val="Ttulo1"/>
        <w:numPr>
          <w:ilvl w:val="0"/>
          <w:numId w:val="2"/>
        </w:numPr>
        <w:tabs>
          <w:tab w:val="left" w:pos="667"/>
          <w:tab w:val="left" w:pos="668"/>
        </w:tabs>
        <w:ind w:hanging="537"/>
      </w:pPr>
      <w:bookmarkStart w:id="349" w:name="Cronograma"/>
      <w:bookmarkEnd w:id="349"/>
      <w:r>
        <w:rPr>
          <w:spacing w:val="-2"/>
        </w:rPr>
        <w:t>Cronograma</w:t>
      </w:r>
    </w:p>
    <w:p w14:paraId="06454A36" w14:textId="77777777" w:rsidR="00242630" w:rsidRDefault="00DF37DC">
      <w:pPr>
        <w:pStyle w:val="Corpodetexto"/>
        <w:spacing w:before="316" w:line="326" w:lineRule="auto"/>
        <w:ind w:left="133" w:right="146" w:firstLine="744"/>
        <w:jc w:val="both"/>
      </w:pPr>
      <w:commentRangeStart w:id="350"/>
      <w:r>
        <w:t>Sugere-se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integralização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96</w:t>
      </w:r>
      <w:r>
        <w:rPr>
          <w:spacing w:val="-3"/>
        </w:rPr>
        <w:t xml:space="preserve"> </w:t>
      </w:r>
      <w:r>
        <w:t>(noventa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seis)</w:t>
      </w:r>
      <w:r>
        <w:rPr>
          <w:spacing w:val="-3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créditos</w:t>
      </w:r>
      <w:r>
        <w:rPr>
          <w:spacing w:val="-3"/>
        </w:rPr>
        <w:t xml:space="preserve"> </w:t>
      </w:r>
      <w:r>
        <w:t>necessárias,</w:t>
      </w:r>
      <w:r>
        <w:rPr>
          <w:spacing w:val="-3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27 (vinte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sete)</w:t>
      </w:r>
      <w:r>
        <w:rPr>
          <w:spacing w:val="-14"/>
        </w:rPr>
        <w:t xml:space="preserve"> </w:t>
      </w:r>
      <w:r>
        <w:t>créditos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disciplinas</w:t>
      </w:r>
      <w:r>
        <w:rPr>
          <w:spacing w:val="-14"/>
        </w:rPr>
        <w:t xml:space="preserve"> </w:t>
      </w:r>
      <w:r>
        <w:t>concentradas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cinco</w:t>
      </w:r>
      <w:r>
        <w:rPr>
          <w:spacing w:val="-14"/>
        </w:rPr>
        <w:t xml:space="preserve"> </w:t>
      </w:r>
      <w:r>
        <w:t>disciplinas</w:t>
      </w:r>
      <w:r>
        <w:rPr>
          <w:spacing w:val="-14"/>
        </w:rPr>
        <w:t xml:space="preserve"> </w:t>
      </w:r>
      <w:r>
        <w:t>obrigatórias,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serem</w:t>
      </w:r>
      <w:r>
        <w:rPr>
          <w:spacing w:val="-14"/>
        </w:rPr>
        <w:t xml:space="preserve"> </w:t>
      </w:r>
      <w:r>
        <w:t>cursadas no período letivo de 2022, conforme a disponibilidade:</w:t>
      </w:r>
      <w:commentRangeEnd w:id="350"/>
      <w:r w:rsidR="005D719A">
        <w:rPr>
          <w:rStyle w:val="Refdecomentrio"/>
        </w:rPr>
        <w:commentReference w:id="350"/>
      </w:r>
    </w:p>
    <w:p w14:paraId="06454A37" w14:textId="77777777" w:rsidR="00242630" w:rsidRDefault="00242630">
      <w:pPr>
        <w:pStyle w:val="Corpodetexto"/>
        <w:spacing w:before="7"/>
        <w:ind w:left="0"/>
        <w:rPr>
          <w:sz w:val="31"/>
        </w:rPr>
      </w:pPr>
    </w:p>
    <w:p w14:paraId="06454A38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ind w:left="326"/>
        <w:rPr>
          <w:sz w:val="24"/>
        </w:rPr>
      </w:pPr>
      <w:r>
        <w:rPr>
          <w:spacing w:val="9"/>
          <w:sz w:val="24"/>
        </w:rPr>
        <w:t>DCI4002</w:t>
      </w:r>
      <w:r>
        <w:rPr>
          <w:spacing w:val="5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Gestão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Ambiental</w:t>
      </w:r>
    </w:p>
    <w:p w14:paraId="06454A39" w14:textId="77777777" w:rsidR="00242630" w:rsidRDefault="00242630">
      <w:pPr>
        <w:pStyle w:val="Corpodetexto"/>
        <w:spacing w:before="4"/>
        <w:ind w:left="0"/>
        <w:rPr>
          <w:sz w:val="25"/>
        </w:rPr>
      </w:pPr>
    </w:p>
    <w:p w14:paraId="06454A3A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ind w:left="326"/>
        <w:rPr>
          <w:sz w:val="24"/>
        </w:rPr>
      </w:pPr>
      <w:r>
        <w:rPr>
          <w:spacing w:val="9"/>
          <w:sz w:val="24"/>
        </w:rPr>
        <w:t>DCI4003</w:t>
      </w:r>
      <w:r>
        <w:rPr>
          <w:spacing w:val="49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Interdisciplinaridade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Ciências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Ambientais</w:t>
      </w:r>
    </w:p>
    <w:p w14:paraId="06454A3B" w14:textId="77777777" w:rsidR="00242630" w:rsidRDefault="00242630">
      <w:pPr>
        <w:pStyle w:val="Corpodetexto"/>
        <w:spacing w:before="3"/>
        <w:ind w:left="0"/>
        <w:rPr>
          <w:sz w:val="25"/>
        </w:rPr>
      </w:pPr>
    </w:p>
    <w:p w14:paraId="06454A3C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spacing w:line="326" w:lineRule="auto"/>
        <w:ind w:right="158" w:hanging="577"/>
        <w:rPr>
          <w:sz w:val="24"/>
        </w:rPr>
      </w:pPr>
      <w:r>
        <w:rPr>
          <w:spacing w:val="9"/>
          <w:sz w:val="24"/>
        </w:rPr>
        <w:t>DCI4004</w:t>
      </w:r>
      <w:r>
        <w:rPr>
          <w:spacing w:val="40"/>
          <w:sz w:val="24"/>
        </w:rPr>
        <w:t xml:space="preserve"> </w:t>
      </w:r>
      <w:r>
        <w:rPr>
          <w:sz w:val="24"/>
        </w:rPr>
        <w:t>-</w:t>
      </w:r>
      <w:r>
        <w:rPr>
          <w:spacing w:val="27"/>
          <w:sz w:val="24"/>
        </w:rPr>
        <w:t xml:space="preserve"> </w:t>
      </w:r>
      <w:r>
        <w:rPr>
          <w:sz w:val="24"/>
        </w:rPr>
        <w:t>Metodologia</w:t>
      </w:r>
      <w:r>
        <w:rPr>
          <w:spacing w:val="27"/>
          <w:sz w:val="24"/>
        </w:rPr>
        <w:t xml:space="preserve"> </w:t>
      </w:r>
      <w:r>
        <w:rPr>
          <w:sz w:val="24"/>
        </w:rPr>
        <w:t>Científica</w:t>
      </w:r>
      <w:r>
        <w:rPr>
          <w:spacing w:val="27"/>
          <w:sz w:val="24"/>
        </w:rPr>
        <w:t xml:space="preserve"> </w:t>
      </w:r>
      <w:r>
        <w:rPr>
          <w:sz w:val="24"/>
        </w:rPr>
        <w:t>e</w:t>
      </w:r>
      <w:r>
        <w:rPr>
          <w:spacing w:val="27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Projetos</w:t>
      </w:r>
      <w:r>
        <w:rPr>
          <w:spacing w:val="27"/>
          <w:sz w:val="24"/>
        </w:rPr>
        <w:t xml:space="preserve"> </w:t>
      </w:r>
      <w:r>
        <w:rPr>
          <w:sz w:val="24"/>
        </w:rPr>
        <w:t>em</w:t>
      </w:r>
      <w:r>
        <w:rPr>
          <w:spacing w:val="27"/>
          <w:sz w:val="24"/>
        </w:rPr>
        <w:t xml:space="preserve"> </w:t>
      </w:r>
      <w:r>
        <w:rPr>
          <w:sz w:val="24"/>
        </w:rPr>
        <w:t>Educação</w:t>
      </w:r>
      <w:r>
        <w:rPr>
          <w:spacing w:val="27"/>
          <w:sz w:val="24"/>
        </w:rPr>
        <w:t xml:space="preserve"> </w:t>
      </w:r>
      <w:r>
        <w:rPr>
          <w:sz w:val="24"/>
        </w:rPr>
        <w:t>nas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Ciências </w:t>
      </w:r>
      <w:r>
        <w:rPr>
          <w:spacing w:val="-2"/>
          <w:sz w:val="24"/>
        </w:rPr>
        <w:t>Ambientais</w:t>
      </w:r>
    </w:p>
    <w:p w14:paraId="06454A3D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spacing w:before="193"/>
        <w:ind w:left="326"/>
        <w:rPr>
          <w:sz w:val="24"/>
        </w:rPr>
      </w:pPr>
      <w:r>
        <w:rPr>
          <w:spacing w:val="9"/>
          <w:sz w:val="24"/>
        </w:rPr>
        <w:t>DCI4005</w:t>
      </w:r>
      <w:r>
        <w:rPr>
          <w:spacing w:val="5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Seminário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Pesquisa</w:t>
      </w:r>
    </w:p>
    <w:p w14:paraId="06454A3E" w14:textId="77777777" w:rsidR="00242630" w:rsidRDefault="00242630">
      <w:pPr>
        <w:pStyle w:val="Corpodetexto"/>
        <w:spacing w:before="3"/>
        <w:ind w:left="0"/>
        <w:rPr>
          <w:sz w:val="25"/>
        </w:rPr>
      </w:pPr>
    </w:p>
    <w:p w14:paraId="06454A3F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ind w:left="326"/>
        <w:rPr>
          <w:sz w:val="24"/>
        </w:rPr>
      </w:pPr>
      <w:r>
        <w:rPr>
          <w:spacing w:val="9"/>
          <w:sz w:val="24"/>
        </w:rPr>
        <w:t>DCI4006</w:t>
      </w:r>
      <w:r>
        <w:rPr>
          <w:spacing w:val="5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Ambiente,</w:t>
      </w:r>
      <w:r>
        <w:rPr>
          <w:spacing w:val="-6"/>
          <w:sz w:val="24"/>
        </w:rPr>
        <w:t xml:space="preserve"> </w:t>
      </w:r>
      <w:r>
        <w:rPr>
          <w:sz w:val="24"/>
        </w:rPr>
        <w:t>Sociedade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Educação</w:t>
      </w:r>
    </w:p>
    <w:p w14:paraId="06454A40" w14:textId="77777777" w:rsidR="00242630" w:rsidRDefault="00242630">
      <w:pPr>
        <w:rPr>
          <w:sz w:val="24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41" w14:textId="77777777" w:rsidR="00242630" w:rsidRDefault="00DF37DC">
      <w:pPr>
        <w:pStyle w:val="Corpodetexto"/>
        <w:spacing w:before="71" w:line="326" w:lineRule="auto"/>
        <w:ind w:firstLine="737"/>
      </w:pPr>
      <w:r>
        <w:lastRenderedPageBreak/>
        <w:t>Seguidas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outras</w:t>
      </w:r>
      <w:r>
        <w:rPr>
          <w:spacing w:val="-7"/>
        </w:rPr>
        <w:t xml:space="preserve"> </w:t>
      </w:r>
      <w:r>
        <w:t>três</w:t>
      </w:r>
      <w:r>
        <w:rPr>
          <w:spacing w:val="-7"/>
        </w:rPr>
        <w:t xml:space="preserve"> </w:t>
      </w:r>
      <w:r>
        <w:t>disciplinas</w:t>
      </w:r>
      <w:r>
        <w:rPr>
          <w:spacing w:val="-7"/>
        </w:rPr>
        <w:t xml:space="preserve"> </w:t>
      </w:r>
      <w:r>
        <w:t>eletivas,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serem</w:t>
      </w:r>
      <w:r>
        <w:rPr>
          <w:spacing w:val="-7"/>
        </w:rPr>
        <w:t xml:space="preserve"> </w:t>
      </w:r>
      <w:r>
        <w:t>cursadas,</w:t>
      </w:r>
      <w:r>
        <w:rPr>
          <w:spacing w:val="-7"/>
        </w:rPr>
        <w:t xml:space="preserve"> </w:t>
      </w:r>
      <w:r>
        <w:t>conforme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disponibilidade,</w:t>
      </w:r>
      <w:r>
        <w:rPr>
          <w:spacing w:val="-7"/>
        </w:rPr>
        <w:t xml:space="preserve"> </w:t>
      </w:r>
      <w:r>
        <w:t>no período letivo de 2023, preferencialmente:</w:t>
      </w:r>
    </w:p>
    <w:p w14:paraId="06454A42" w14:textId="77777777" w:rsidR="00242630" w:rsidRDefault="00242630">
      <w:pPr>
        <w:pStyle w:val="Corpodetexto"/>
        <w:spacing w:before="6"/>
        <w:ind w:left="0"/>
        <w:rPr>
          <w:sz w:val="31"/>
        </w:rPr>
      </w:pPr>
    </w:p>
    <w:p w14:paraId="06454A43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spacing w:before="1"/>
        <w:ind w:left="326"/>
        <w:rPr>
          <w:sz w:val="24"/>
        </w:rPr>
      </w:pPr>
      <w:r>
        <w:rPr>
          <w:spacing w:val="9"/>
          <w:sz w:val="24"/>
        </w:rPr>
        <w:t>DCI4011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Energia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Meio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Ambiente</w:t>
      </w:r>
    </w:p>
    <w:p w14:paraId="06454A44" w14:textId="77777777" w:rsidR="00242630" w:rsidRDefault="00242630">
      <w:pPr>
        <w:pStyle w:val="Corpodetexto"/>
        <w:spacing w:before="3"/>
        <w:ind w:left="0"/>
        <w:rPr>
          <w:sz w:val="25"/>
        </w:rPr>
      </w:pPr>
    </w:p>
    <w:p w14:paraId="06454A45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ind w:left="326"/>
        <w:rPr>
          <w:sz w:val="24"/>
        </w:rPr>
      </w:pPr>
      <w:r>
        <w:rPr>
          <w:spacing w:val="9"/>
          <w:sz w:val="24"/>
        </w:rPr>
        <w:t>DCI4013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Gestão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Recursos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Naturais</w:t>
      </w:r>
    </w:p>
    <w:p w14:paraId="06454A46" w14:textId="77777777" w:rsidR="00242630" w:rsidRDefault="00242630">
      <w:pPr>
        <w:pStyle w:val="Corpodetexto"/>
        <w:spacing w:before="4"/>
        <w:ind w:left="0"/>
        <w:rPr>
          <w:sz w:val="25"/>
        </w:rPr>
      </w:pPr>
    </w:p>
    <w:p w14:paraId="06454A47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ind w:left="326"/>
        <w:rPr>
          <w:sz w:val="24"/>
        </w:rPr>
      </w:pPr>
      <w:r>
        <w:rPr>
          <w:spacing w:val="9"/>
          <w:sz w:val="24"/>
        </w:rPr>
        <w:t>DCI4017</w:t>
      </w:r>
      <w:r>
        <w:rPr>
          <w:spacing w:val="5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Mudanças</w:t>
      </w:r>
      <w:r>
        <w:rPr>
          <w:spacing w:val="-6"/>
          <w:sz w:val="24"/>
        </w:rPr>
        <w:t xml:space="preserve"> </w:t>
      </w:r>
      <w:r>
        <w:rPr>
          <w:sz w:val="24"/>
        </w:rPr>
        <w:t>Climáticas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Meio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Ambiente</w:t>
      </w:r>
    </w:p>
    <w:p w14:paraId="06454A48" w14:textId="77777777" w:rsidR="00242630" w:rsidRDefault="00242630">
      <w:pPr>
        <w:pStyle w:val="Corpodetexto"/>
        <w:spacing w:before="3"/>
        <w:ind w:left="0"/>
        <w:rPr>
          <w:sz w:val="25"/>
        </w:rPr>
      </w:pPr>
    </w:p>
    <w:p w14:paraId="06454A49" w14:textId="77777777" w:rsidR="00242630" w:rsidRDefault="00DF37DC">
      <w:pPr>
        <w:pStyle w:val="PargrafodaLista"/>
        <w:numPr>
          <w:ilvl w:val="0"/>
          <w:numId w:val="1"/>
        </w:numPr>
        <w:tabs>
          <w:tab w:val="left" w:pos="327"/>
        </w:tabs>
        <w:spacing w:before="1"/>
        <w:ind w:left="326"/>
        <w:rPr>
          <w:sz w:val="24"/>
        </w:rPr>
      </w:pPr>
      <w:r>
        <w:rPr>
          <w:spacing w:val="9"/>
          <w:sz w:val="24"/>
        </w:rPr>
        <w:t>DCI4015</w:t>
      </w:r>
      <w:r>
        <w:rPr>
          <w:spacing w:val="3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Indicadores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Avaliação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Sustentável</w:t>
      </w:r>
    </w:p>
    <w:p w14:paraId="06454A4A" w14:textId="77777777" w:rsidR="00242630" w:rsidRDefault="00242630">
      <w:pPr>
        <w:pStyle w:val="Corpodetexto"/>
        <w:spacing w:before="3"/>
        <w:ind w:left="0"/>
        <w:rPr>
          <w:sz w:val="40"/>
        </w:rPr>
      </w:pPr>
    </w:p>
    <w:p w14:paraId="06454A4B" w14:textId="77777777" w:rsidR="00242630" w:rsidRDefault="00DF37DC">
      <w:pPr>
        <w:pStyle w:val="Corpodetexto"/>
        <w:spacing w:line="326" w:lineRule="auto"/>
        <w:ind w:left="133" w:firstLine="744"/>
      </w:pPr>
      <w:r>
        <w:rPr>
          <w:w w:val="95"/>
        </w:rPr>
        <w:t xml:space="preserve">Conclui-se com outros 69 (sessenta e nove) créditos na elaboração da Dissertação e do Produto </w:t>
      </w:r>
      <w:r>
        <w:t>Técnico ou Educacional, distribuídos nos anos letivos de 2022 e 2023.</w:t>
      </w:r>
    </w:p>
    <w:p w14:paraId="06454A4C" w14:textId="77777777" w:rsidR="00242630" w:rsidRDefault="00242630">
      <w:pPr>
        <w:pStyle w:val="Corpodetexto"/>
        <w:spacing w:before="4"/>
        <w:ind w:left="0"/>
        <w:rPr>
          <w:sz w:val="22"/>
        </w:rPr>
      </w:pPr>
    </w:p>
    <w:p w14:paraId="06454A4D" w14:textId="77777777" w:rsidR="00242630" w:rsidRDefault="00DF37DC">
      <w:pPr>
        <w:pStyle w:val="Ttulo1"/>
        <w:ind w:left="149" w:right="166" w:firstLine="0"/>
        <w:jc w:val="center"/>
      </w:pPr>
      <w:bookmarkStart w:id="351" w:name="Referências"/>
      <w:bookmarkEnd w:id="351"/>
      <w:r>
        <w:rPr>
          <w:spacing w:val="-2"/>
        </w:rPr>
        <w:t>Referências</w:t>
      </w:r>
    </w:p>
    <w:p w14:paraId="06454A4E" w14:textId="77777777" w:rsidR="00242630" w:rsidRDefault="00242630">
      <w:pPr>
        <w:pStyle w:val="Corpodetexto"/>
        <w:ind w:left="0"/>
        <w:rPr>
          <w:rFonts w:ascii="Arial"/>
          <w:sz w:val="42"/>
        </w:rPr>
      </w:pPr>
    </w:p>
    <w:p w14:paraId="06454A4F" w14:textId="77777777" w:rsidR="00242630" w:rsidRDefault="00242630">
      <w:pPr>
        <w:pStyle w:val="Corpodetexto"/>
        <w:spacing w:before="7"/>
        <w:ind w:left="0"/>
        <w:rPr>
          <w:rFonts w:ascii="Arial"/>
          <w:sz w:val="36"/>
        </w:rPr>
      </w:pPr>
    </w:p>
    <w:p w14:paraId="06454A50" w14:textId="77777777" w:rsidR="00242630" w:rsidRDefault="00DF37DC">
      <w:pPr>
        <w:tabs>
          <w:tab w:val="left" w:pos="4602"/>
        </w:tabs>
        <w:spacing w:line="252" w:lineRule="auto"/>
        <w:ind w:left="141" w:right="160"/>
        <w:rPr>
          <w:i/>
          <w:sz w:val="24"/>
        </w:rPr>
      </w:pPr>
      <w:bookmarkStart w:id="352" w:name="_bookmark45"/>
      <w:bookmarkEnd w:id="352"/>
      <w:r>
        <w:rPr>
          <w:sz w:val="24"/>
        </w:rPr>
        <w:t xml:space="preserve">ALMEIDA Jr, E. R. B. de de; OLIVEIRA, C. M. de. Estudo de caso: Da ontologia </w:t>
      </w:r>
      <w:r>
        <w:rPr>
          <w:sz w:val="24"/>
        </w:rPr>
        <w:t xml:space="preserve">e epistemologia aos procedimentos para a pesquisa. In: </w:t>
      </w:r>
      <w:r>
        <w:rPr>
          <w:sz w:val="24"/>
          <w:u w:val="single"/>
        </w:rPr>
        <w:tab/>
      </w:r>
      <w:r>
        <w:rPr>
          <w:sz w:val="24"/>
        </w:rPr>
        <w:t xml:space="preserve">. </w:t>
      </w:r>
      <w:r>
        <w:rPr>
          <w:i/>
          <w:sz w:val="24"/>
        </w:rPr>
        <w:t>Metodologia da Pesquisa em Educação e</w:t>
      </w:r>
    </w:p>
    <w:p w14:paraId="06454A51" w14:textId="77777777" w:rsidR="00242630" w:rsidRDefault="00DF37DC">
      <w:pPr>
        <w:spacing w:line="274" w:lineRule="exact"/>
        <w:ind w:left="133"/>
        <w:rPr>
          <w:sz w:val="24"/>
        </w:rPr>
      </w:pPr>
      <w:r>
        <w:rPr>
          <w:i/>
          <w:sz w:val="24"/>
        </w:rPr>
        <w:t>Ensino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21"/>
          <w:sz w:val="24"/>
        </w:rPr>
        <w:t xml:space="preserve"> </w:t>
      </w:r>
      <w:r>
        <w:rPr>
          <w:sz w:val="24"/>
        </w:rPr>
        <w:t>Massoni,</w:t>
      </w:r>
      <w:r>
        <w:rPr>
          <w:spacing w:val="20"/>
          <w:sz w:val="24"/>
        </w:rPr>
        <w:t xml:space="preserve"> </w:t>
      </w:r>
      <w:r>
        <w:rPr>
          <w:sz w:val="24"/>
        </w:rPr>
        <w:t>2021.</w:t>
      </w:r>
      <w:r>
        <w:rPr>
          <w:spacing w:val="20"/>
          <w:sz w:val="24"/>
        </w:rPr>
        <w:t xml:space="preserve"> </w:t>
      </w:r>
      <w:r>
        <w:rPr>
          <w:sz w:val="24"/>
        </w:rPr>
        <w:t>p.</w:t>
      </w:r>
      <w:r>
        <w:rPr>
          <w:spacing w:val="21"/>
          <w:sz w:val="24"/>
        </w:rPr>
        <w:t xml:space="preserve"> </w:t>
      </w:r>
      <w:r>
        <w:rPr>
          <w:sz w:val="24"/>
        </w:rPr>
        <w:t>16.</w:t>
      </w:r>
      <w:r>
        <w:rPr>
          <w:spacing w:val="20"/>
          <w:sz w:val="24"/>
        </w:rPr>
        <w:t xml:space="preserve"> </w:t>
      </w:r>
      <w:r>
        <w:rPr>
          <w:sz w:val="24"/>
        </w:rPr>
        <w:t>ISBN</w:t>
      </w:r>
      <w:r>
        <w:rPr>
          <w:spacing w:val="20"/>
          <w:sz w:val="24"/>
        </w:rPr>
        <w:t xml:space="preserve"> </w:t>
      </w:r>
      <w:r>
        <w:rPr>
          <w:sz w:val="24"/>
        </w:rPr>
        <w:t>978-65-87542-35-5.</w:t>
      </w:r>
      <w:r>
        <w:rPr>
          <w:spacing w:val="2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20"/>
          <w:sz w:val="24"/>
        </w:rPr>
        <w:t xml:space="preserve"> </w:t>
      </w:r>
      <w:r>
        <w:rPr>
          <w:sz w:val="24"/>
        </w:rPr>
        <w:t>em:</w:t>
      </w:r>
      <w:r>
        <w:rPr>
          <w:spacing w:val="20"/>
          <w:sz w:val="24"/>
        </w:rPr>
        <w:t xml:space="preserve"> </w:t>
      </w:r>
      <w:hyperlink r:id="rId13">
        <w:r>
          <w:rPr>
            <w:color w:val="2804C2"/>
            <w:spacing w:val="-2"/>
            <w:sz w:val="24"/>
          </w:rPr>
          <w:t>&lt;https:</w:t>
        </w:r>
      </w:hyperlink>
    </w:p>
    <w:p w14:paraId="06454A52" w14:textId="77777777" w:rsidR="00242630" w:rsidRDefault="00DF37DC">
      <w:pPr>
        <w:pStyle w:val="Corpodetexto"/>
        <w:spacing w:before="13" w:line="252" w:lineRule="auto"/>
        <w:ind w:right="425" w:hanging="7"/>
      </w:pPr>
      <w:hyperlink r:id="rId14">
        <w:r>
          <w:rPr>
            <w:color w:val="2804C2"/>
            <w:spacing w:val="-2"/>
          </w:rPr>
          <w:t>//www.researchgate.net/profile/Carlos-Magalhaes-Junior/publication/358189924_Metodologia_</w:t>
        </w:r>
      </w:hyperlink>
      <w:r>
        <w:rPr>
          <w:color w:val="2804C2"/>
          <w:spacing w:val="80"/>
          <w:w w:val="150"/>
        </w:rPr>
        <w:t xml:space="preserve"> </w:t>
      </w:r>
      <w:hyperlink r:id="rId15">
        <w:r>
          <w:rPr>
            <w:color w:val="2804C2"/>
            <w:spacing w:val="-2"/>
          </w:rPr>
          <w:t>da_Pesquisa_em_Educacao_e_Ensino_de_Ciencias/links/61f4261</w:t>
        </w:r>
        <w:r>
          <w:rPr>
            <w:color w:val="2804C2"/>
            <w:spacing w:val="-2"/>
          </w:rPr>
          <w:t>caad5781d41b6dd5e/</w:t>
        </w:r>
      </w:hyperlink>
      <w:r>
        <w:rPr>
          <w:color w:val="2804C2"/>
          <w:spacing w:val="80"/>
        </w:rPr>
        <w:t xml:space="preserve"> </w:t>
      </w:r>
      <w:hyperlink r:id="rId16">
        <w:r>
          <w:rPr>
            <w:color w:val="2804C2"/>
            <w:spacing w:val="-2"/>
          </w:rPr>
          <w:t>Metodologia-da-Pesquisa-em-Educacao-e-Ensino-de-Ciencias.pdf?origin=publication_detail&gt;</w:t>
        </w:r>
      </w:hyperlink>
      <w:r>
        <w:rPr>
          <w:spacing w:val="-2"/>
        </w:rPr>
        <w:t>.</w:t>
      </w:r>
      <w:r>
        <w:rPr>
          <w:spacing w:val="80"/>
        </w:rPr>
        <w:t xml:space="preserve">  </w:t>
      </w:r>
      <w:r>
        <w:t xml:space="preserve">Citado na página </w:t>
      </w:r>
      <w:hyperlink w:anchor="_bookmark35" w:history="1">
        <w:r>
          <w:rPr>
            <w:color w:val="2804C2"/>
          </w:rPr>
          <w:t>12</w:t>
        </w:r>
      </w:hyperlink>
      <w:r>
        <w:t>.</w:t>
      </w:r>
    </w:p>
    <w:p w14:paraId="06454A53" w14:textId="77777777" w:rsidR="00242630" w:rsidRDefault="00DF37DC">
      <w:pPr>
        <w:tabs>
          <w:tab w:val="left" w:pos="3742"/>
        </w:tabs>
        <w:spacing w:before="189" w:line="252" w:lineRule="auto"/>
        <w:ind w:left="141" w:right="889"/>
        <w:rPr>
          <w:sz w:val="24"/>
        </w:rPr>
      </w:pPr>
      <w:bookmarkStart w:id="353" w:name="_bookmark46"/>
      <w:bookmarkEnd w:id="353"/>
      <w:r>
        <w:rPr>
          <w:sz w:val="24"/>
        </w:rPr>
        <w:t>ARAUJO,</w:t>
      </w:r>
      <w:r>
        <w:rPr>
          <w:spacing w:val="23"/>
          <w:sz w:val="24"/>
        </w:rPr>
        <w:t xml:space="preserve"> </w:t>
      </w:r>
      <w:r>
        <w:rPr>
          <w:sz w:val="24"/>
        </w:rPr>
        <w:t>C.</w:t>
      </w:r>
      <w:r>
        <w:rPr>
          <w:spacing w:val="23"/>
          <w:sz w:val="24"/>
        </w:rPr>
        <w:t xml:space="preserve"> </w:t>
      </w:r>
      <w:r>
        <w:rPr>
          <w:sz w:val="24"/>
        </w:rPr>
        <w:t>S.</w:t>
      </w:r>
      <w:r>
        <w:rPr>
          <w:spacing w:val="23"/>
          <w:sz w:val="24"/>
        </w:rPr>
        <w:t xml:space="preserve"> </w:t>
      </w:r>
      <w:r>
        <w:rPr>
          <w:sz w:val="24"/>
        </w:rPr>
        <w:t>O.</w:t>
      </w:r>
      <w:r>
        <w:rPr>
          <w:spacing w:val="23"/>
          <w:sz w:val="24"/>
        </w:rPr>
        <w:t xml:space="preserve"> </w:t>
      </w:r>
      <w:r>
        <w:rPr>
          <w:sz w:val="24"/>
        </w:rPr>
        <w:t>de;</w:t>
      </w:r>
      <w:r>
        <w:rPr>
          <w:spacing w:val="23"/>
          <w:sz w:val="24"/>
        </w:rPr>
        <w:t xml:space="preserve"> </w:t>
      </w:r>
      <w:r>
        <w:rPr>
          <w:sz w:val="24"/>
        </w:rPr>
        <w:t>FERST,</w:t>
      </w:r>
      <w:r>
        <w:rPr>
          <w:spacing w:val="23"/>
          <w:sz w:val="24"/>
        </w:rPr>
        <w:t xml:space="preserve"> </w:t>
      </w:r>
      <w:r>
        <w:rPr>
          <w:sz w:val="24"/>
        </w:rPr>
        <w:t>E.</w:t>
      </w:r>
      <w:r>
        <w:rPr>
          <w:spacing w:val="23"/>
          <w:sz w:val="24"/>
        </w:rPr>
        <w:t xml:space="preserve"> </w:t>
      </w:r>
      <w:r>
        <w:rPr>
          <w:sz w:val="24"/>
        </w:rPr>
        <w:t>M.;</w:t>
      </w:r>
      <w:r>
        <w:rPr>
          <w:spacing w:val="23"/>
          <w:sz w:val="24"/>
        </w:rPr>
        <w:t xml:space="preserve"> </w:t>
      </w:r>
      <w:r>
        <w:rPr>
          <w:sz w:val="24"/>
        </w:rPr>
        <w:t>VILELA,</w:t>
      </w:r>
      <w:r>
        <w:rPr>
          <w:spacing w:val="23"/>
          <w:sz w:val="24"/>
        </w:rPr>
        <w:t xml:space="preserve"> </w:t>
      </w:r>
      <w:r>
        <w:rPr>
          <w:sz w:val="24"/>
        </w:rPr>
        <w:t>M.</w:t>
      </w:r>
      <w:r>
        <w:rPr>
          <w:spacing w:val="23"/>
          <w:sz w:val="24"/>
        </w:rPr>
        <w:t xml:space="preserve"> </w:t>
      </w:r>
      <w:r>
        <w:rPr>
          <w:sz w:val="24"/>
        </w:rPr>
        <w:t>V.</w:t>
      </w:r>
      <w:r>
        <w:rPr>
          <w:spacing w:val="23"/>
          <w:sz w:val="24"/>
        </w:rPr>
        <w:t xml:space="preserve"> </w:t>
      </w:r>
      <w:r>
        <w:rPr>
          <w:sz w:val="24"/>
        </w:rPr>
        <w:t>F.</w:t>
      </w:r>
      <w:r>
        <w:rPr>
          <w:spacing w:val="23"/>
          <w:sz w:val="24"/>
        </w:rPr>
        <w:t xml:space="preserve"> </w:t>
      </w:r>
      <w:r>
        <w:rPr>
          <w:sz w:val="24"/>
        </w:rPr>
        <w:t>Diferença</w:t>
      </w:r>
      <w:r>
        <w:rPr>
          <w:spacing w:val="23"/>
          <w:sz w:val="24"/>
        </w:rPr>
        <w:t xml:space="preserve"> </w:t>
      </w:r>
      <w:r>
        <w:rPr>
          <w:sz w:val="24"/>
        </w:rPr>
        <w:t>entre</w:t>
      </w:r>
      <w:r>
        <w:rPr>
          <w:spacing w:val="23"/>
          <w:sz w:val="24"/>
        </w:rPr>
        <w:t xml:space="preserve"> </w:t>
      </w:r>
      <w:r>
        <w:rPr>
          <w:sz w:val="24"/>
        </w:rPr>
        <w:t>estado</w:t>
      </w:r>
      <w:r>
        <w:rPr>
          <w:spacing w:val="23"/>
          <w:sz w:val="24"/>
        </w:rPr>
        <w:t xml:space="preserve"> </w:t>
      </w:r>
      <w:r>
        <w:rPr>
          <w:sz w:val="24"/>
        </w:rPr>
        <w:t>da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arte e estado do conhecimento. In: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Metodologi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Pesquisa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Educação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Ensino 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Massoni,</w:t>
      </w:r>
      <w:r>
        <w:rPr>
          <w:spacing w:val="40"/>
          <w:sz w:val="24"/>
        </w:rPr>
        <w:t xml:space="preserve"> </w:t>
      </w:r>
      <w:r>
        <w:rPr>
          <w:sz w:val="24"/>
        </w:rPr>
        <w:t>2021.</w:t>
      </w:r>
      <w:r>
        <w:rPr>
          <w:spacing w:val="40"/>
          <w:sz w:val="24"/>
        </w:rPr>
        <w:t xml:space="preserve"> </w:t>
      </w:r>
      <w:r>
        <w:rPr>
          <w:sz w:val="24"/>
        </w:rPr>
        <w:t>p.</w:t>
      </w:r>
      <w:r>
        <w:rPr>
          <w:spacing w:val="40"/>
          <w:sz w:val="24"/>
        </w:rPr>
        <w:t xml:space="preserve"> </w:t>
      </w:r>
      <w:r>
        <w:rPr>
          <w:sz w:val="24"/>
        </w:rPr>
        <w:t>16.</w:t>
      </w:r>
      <w:r>
        <w:rPr>
          <w:spacing w:val="40"/>
          <w:sz w:val="24"/>
        </w:rPr>
        <w:t xml:space="preserve"> </w:t>
      </w:r>
      <w:r>
        <w:rPr>
          <w:sz w:val="24"/>
        </w:rPr>
        <w:t>ISBN</w:t>
      </w:r>
      <w:r>
        <w:rPr>
          <w:spacing w:val="40"/>
          <w:sz w:val="24"/>
        </w:rPr>
        <w:t xml:space="preserve"> </w:t>
      </w:r>
      <w:r>
        <w:rPr>
          <w:sz w:val="24"/>
        </w:rPr>
        <w:t>978-65-87542-35-5.</w:t>
      </w:r>
      <w:r>
        <w:rPr>
          <w:spacing w:val="40"/>
          <w:sz w:val="24"/>
        </w:rPr>
        <w:t xml:space="preserve"> </w:t>
      </w:r>
      <w:r>
        <w:rPr>
          <w:sz w:val="24"/>
        </w:rPr>
        <w:t>Disponível</w:t>
      </w:r>
      <w:r>
        <w:rPr>
          <w:spacing w:val="40"/>
          <w:sz w:val="24"/>
        </w:rPr>
        <w:t xml:space="preserve"> </w:t>
      </w:r>
      <w:r>
        <w:rPr>
          <w:sz w:val="24"/>
        </w:rPr>
        <w:t>em:</w:t>
      </w:r>
      <w:r>
        <w:rPr>
          <w:spacing w:val="40"/>
          <w:sz w:val="24"/>
        </w:rPr>
        <w:t xml:space="preserve"> </w:t>
      </w:r>
      <w:hyperlink r:id="rId17">
        <w:r>
          <w:rPr>
            <w:color w:val="2804C2"/>
            <w:sz w:val="24"/>
          </w:rPr>
          <w:t>&lt;https:</w:t>
        </w:r>
      </w:hyperlink>
    </w:p>
    <w:p w14:paraId="06454A54" w14:textId="77777777" w:rsidR="00242630" w:rsidRDefault="00DF37DC">
      <w:pPr>
        <w:pStyle w:val="Corpodetexto"/>
        <w:spacing w:line="252" w:lineRule="auto"/>
        <w:ind w:right="425" w:hanging="7"/>
      </w:pPr>
      <w:hyperlink r:id="rId18">
        <w:r>
          <w:rPr>
            <w:color w:val="2804C2"/>
            <w:spacing w:val="-2"/>
          </w:rPr>
          <w:t>//www.researchgate.net/profile/Carlos-Magalhaes-Junior/publication/358189924_Metodologia_</w:t>
        </w:r>
      </w:hyperlink>
      <w:r>
        <w:rPr>
          <w:color w:val="2804C2"/>
          <w:spacing w:val="80"/>
          <w:w w:val="150"/>
        </w:rPr>
        <w:t xml:space="preserve"> </w:t>
      </w:r>
      <w:hyperlink r:id="rId19">
        <w:r>
          <w:rPr>
            <w:color w:val="2804C2"/>
            <w:spacing w:val="-2"/>
          </w:rPr>
          <w:t>da_Pesquisa_em_Educacao_e_Ensino_de_Ciencias/links/61f4261caad5781d41b6dd5e/</w:t>
        </w:r>
      </w:hyperlink>
      <w:r>
        <w:rPr>
          <w:color w:val="2804C2"/>
          <w:spacing w:val="80"/>
        </w:rPr>
        <w:t xml:space="preserve"> </w:t>
      </w:r>
      <w:hyperlink r:id="rId20">
        <w:r>
          <w:rPr>
            <w:color w:val="2804C2"/>
            <w:spacing w:val="-2"/>
          </w:rPr>
          <w:t>Metodologia-da-Pesquisa-em-Educacao-e-Ensino-d</w:t>
        </w:r>
        <w:r>
          <w:rPr>
            <w:color w:val="2804C2"/>
            <w:spacing w:val="-2"/>
          </w:rPr>
          <w:t>e-Ciencias.pdf?origin=publication_detail&gt;</w:t>
        </w:r>
      </w:hyperlink>
      <w:r>
        <w:rPr>
          <w:spacing w:val="-2"/>
        </w:rPr>
        <w:t>.</w:t>
      </w:r>
      <w:r>
        <w:rPr>
          <w:spacing w:val="80"/>
        </w:rPr>
        <w:t xml:space="preserve">  </w:t>
      </w:r>
      <w:r>
        <w:t xml:space="preserve">Citado na página </w:t>
      </w:r>
      <w:hyperlink w:anchor="_bookmark35" w:history="1">
        <w:r>
          <w:rPr>
            <w:color w:val="2804C2"/>
          </w:rPr>
          <w:t>12</w:t>
        </w:r>
      </w:hyperlink>
      <w:r>
        <w:t>.</w:t>
      </w:r>
    </w:p>
    <w:p w14:paraId="06454A55" w14:textId="77777777" w:rsidR="00242630" w:rsidRDefault="00DF37DC">
      <w:pPr>
        <w:spacing w:before="186" w:line="252" w:lineRule="auto"/>
        <w:ind w:left="141" w:right="256"/>
        <w:rPr>
          <w:sz w:val="24"/>
        </w:rPr>
      </w:pPr>
      <w:bookmarkStart w:id="354" w:name="_bookmark47"/>
      <w:bookmarkEnd w:id="354"/>
      <w:r>
        <w:rPr>
          <w:i/>
          <w:sz w:val="24"/>
        </w:rPr>
        <w:t>GESTÃO DO CONHECIMENTO: EXISTE APENAS UMA?</w:t>
      </w:r>
      <w:r>
        <w:rPr>
          <w:sz w:val="24"/>
        </w:rPr>
        <w:t>, (XVIII ENCONTRO NACIONAL DE</w:t>
      </w:r>
      <w:r>
        <w:rPr>
          <w:spacing w:val="19"/>
          <w:sz w:val="24"/>
        </w:rPr>
        <w:t xml:space="preserve"> </w:t>
      </w:r>
      <w:r>
        <w:rPr>
          <w:sz w:val="24"/>
        </w:rPr>
        <w:t>PESQUISA</w:t>
      </w:r>
      <w:r>
        <w:rPr>
          <w:spacing w:val="19"/>
          <w:sz w:val="24"/>
        </w:rPr>
        <w:t xml:space="preserve"> </w:t>
      </w:r>
      <w:r>
        <w:rPr>
          <w:sz w:val="24"/>
        </w:rPr>
        <w:t>EM</w:t>
      </w:r>
      <w:r>
        <w:rPr>
          <w:spacing w:val="19"/>
          <w:sz w:val="24"/>
        </w:rPr>
        <w:t xml:space="preserve"> </w:t>
      </w:r>
      <w:r>
        <w:rPr>
          <w:sz w:val="24"/>
        </w:rPr>
        <w:t>CIÊNCIA</w:t>
      </w:r>
      <w:r>
        <w:rPr>
          <w:spacing w:val="19"/>
          <w:sz w:val="24"/>
        </w:rPr>
        <w:t xml:space="preserve"> </w:t>
      </w:r>
      <w:r>
        <w:rPr>
          <w:sz w:val="24"/>
        </w:rPr>
        <w:t>DA</w:t>
      </w:r>
      <w:r>
        <w:rPr>
          <w:spacing w:val="19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ENANCIB</w:t>
      </w:r>
      <w:r>
        <w:rPr>
          <w:spacing w:val="19"/>
          <w:sz w:val="24"/>
        </w:rPr>
        <w:t xml:space="preserve"> </w:t>
      </w:r>
      <w:r>
        <w:rPr>
          <w:sz w:val="24"/>
        </w:rPr>
        <w:t>2017).</w:t>
      </w:r>
      <w:r>
        <w:rPr>
          <w:spacing w:val="19"/>
          <w:sz w:val="24"/>
        </w:rPr>
        <w:t xml:space="preserve"> </w:t>
      </w:r>
      <w:r>
        <w:rPr>
          <w:sz w:val="24"/>
        </w:rPr>
        <w:t>16</w:t>
      </w:r>
      <w:r>
        <w:rPr>
          <w:spacing w:val="19"/>
          <w:sz w:val="24"/>
        </w:rPr>
        <w:t xml:space="preserve"> </w:t>
      </w:r>
      <w:r>
        <w:rPr>
          <w:sz w:val="24"/>
        </w:rPr>
        <w:t>p.</w:t>
      </w:r>
      <w:r>
        <w:rPr>
          <w:spacing w:val="19"/>
          <w:sz w:val="24"/>
        </w:rPr>
        <w:t xml:space="preserve"> </w:t>
      </w:r>
      <w:r>
        <w:rPr>
          <w:sz w:val="24"/>
        </w:rPr>
        <w:t>Disponível</w:t>
      </w:r>
      <w:r>
        <w:rPr>
          <w:spacing w:val="19"/>
          <w:sz w:val="24"/>
        </w:rPr>
        <w:t xml:space="preserve"> </w:t>
      </w:r>
      <w:r>
        <w:rPr>
          <w:sz w:val="24"/>
        </w:rPr>
        <w:t>em:</w:t>
      </w:r>
    </w:p>
    <w:p w14:paraId="06454A56" w14:textId="77777777" w:rsidR="00242630" w:rsidRDefault="00DF37DC">
      <w:pPr>
        <w:pStyle w:val="Corpodetexto"/>
        <w:spacing w:line="252" w:lineRule="auto"/>
        <w:ind w:hanging="28"/>
      </w:pPr>
      <w:hyperlink r:id="rId21">
        <w:r>
          <w:rPr>
            <w:color w:val="2804C2"/>
            <w:spacing w:val="-2"/>
          </w:rPr>
          <w:t>&lt;https://www.ac</w:t>
        </w:r>
        <w:r>
          <w:rPr>
            <w:color w:val="2804C2"/>
            <w:spacing w:val="-2"/>
          </w:rPr>
          <w:t>ademia.edu/37919829/Gest%C3%A3o_do_Conhecimento_existe_apenas_uma&gt;</w:t>
        </w:r>
      </w:hyperlink>
      <w:r>
        <w:rPr>
          <w:spacing w:val="-2"/>
        </w:rPr>
        <w:t>.</w:t>
      </w:r>
      <w:r>
        <w:rPr>
          <w:spacing w:val="80"/>
          <w:w w:val="150"/>
        </w:rPr>
        <w:t xml:space="preserve"> </w:t>
      </w:r>
      <w:r>
        <w:t xml:space="preserve">Citado na página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57" w14:textId="77777777" w:rsidR="00242630" w:rsidRDefault="00DF37DC">
      <w:pPr>
        <w:spacing w:before="190"/>
        <w:ind w:left="141"/>
        <w:rPr>
          <w:sz w:val="24"/>
        </w:rPr>
      </w:pPr>
      <w:bookmarkStart w:id="355" w:name="_bookmark48"/>
      <w:bookmarkEnd w:id="355"/>
      <w:r>
        <w:rPr>
          <w:sz w:val="24"/>
        </w:rPr>
        <w:t>CAMARGO,</w:t>
      </w:r>
      <w:r>
        <w:rPr>
          <w:spacing w:val="22"/>
          <w:sz w:val="24"/>
        </w:rPr>
        <w:t xml:space="preserve"> </w:t>
      </w:r>
      <w:r>
        <w:rPr>
          <w:sz w:val="24"/>
        </w:rPr>
        <w:t>B.</w:t>
      </w:r>
      <w:r>
        <w:rPr>
          <w:spacing w:val="23"/>
          <w:sz w:val="24"/>
        </w:rPr>
        <w:t xml:space="preserve"> </w:t>
      </w:r>
      <w:r>
        <w:rPr>
          <w:sz w:val="24"/>
        </w:rPr>
        <w:t>V.;</w:t>
      </w:r>
      <w:r>
        <w:rPr>
          <w:spacing w:val="22"/>
          <w:sz w:val="24"/>
        </w:rPr>
        <w:t xml:space="preserve"> </w:t>
      </w:r>
      <w:r>
        <w:rPr>
          <w:sz w:val="24"/>
        </w:rPr>
        <w:t>JUSTO,</w:t>
      </w:r>
      <w:r>
        <w:rPr>
          <w:spacing w:val="23"/>
          <w:sz w:val="24"/>
        </w:rPr>
        <w:t xml:space="preserve"> </w:t>
      </w:r>
      <w:r>
        <w:rPr>
          <w:sz w:val="24"/>
        </w:rPr>
        <w:t>A.</w:t>
      </w:r>
      <w:r>
        <w:rPr>
          <w:spacing w:val="23"/>
          <w:sz w:val="24"/>
        </w:rPr>
        <w:t xml:space="preserve"> </w:t>
      </w:r>
      <w:r>
        <w:rPr>
          <w:sz w:val="24"/>
        </w:rPr>
        <w:t>M.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IRAMUTEQ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TUTORIAL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[S.l.].</w:t>
      </w:r>
      <w:r>
        <w:rPr>
          <w:spacing w:val="22"/>
          <w:sz w:val="24"/>
        </w:rPr>
        <w:t xml:space="preserve"> </w:t>
      </w:r>
      <w:r>
        <w:rPr>
          <w:sz w:val="24"/>
        </w:rPr>
        <w:t>Disponível</w:t>
      </w:r>
      <w:r>
        <w:rPr>
          <w:spacing w:val="23"/>
          <w:sz w:val="24"/>
        </w:rPr>
        <w:t xml:space="preserve"> </w:t>
      </w:r>
      <w:r>
        <w:rPr>
          <w:sz w:val="24"/>
        </w:rPr>
        <w:t>em:</w:t>
      </w:r>
      <w:r>
        <w:rPr>
          <w:spacing w:val="23"/>
          <w:sz w:val="24"/>
        </w:rPr>
        <w:t xml:space="preserve"> </w:t>
      </w:r>
      <w:hyperlink r:id="rId22">
        <w:r>
          <w:rPr>
            <w:color w:val="2804C2"/>
            <w:spacing w:val="-2"/>
            <w:sz w:val="24"/>
          </w:rPr>
          <w:t>&lt;http:</w:t>
        </w:r>
      </w:hyperlink>
    </w:p>
    <w:p w14:paraId="06454A58" w14:textId="77777777" w:rsidR="00242630" w:rsidRDefault="00DF37DC">
      <w:pPr>
        <w:pStyle w:val="Corpodetexto"/>
        <w:spacing w:before="12" w:line="252" w:lineRule="auto"/>
        <w:ind w:hanging="7"/>
      </w:pPr>
      <w:hyperlink r:id="rId23">
        <w:r>
          <w:rPr>
            <w:color w:val="2804C2"/>
            <w:spacing w:val="-2"/>
          </w:rPr>
          <w:t>//www.iramuteq.org/documentation/fichiers/IRaMuTeQ%20Tutorial%20translated%20to%</w:t>
        </w:r>
      </w:hyperlink>
      <w:r>
        <w:rPr>
          <w:color w:val="2804C2"/>
          <w:spacing w:val="40"/>
        </w:rPr>
        <w:t xml:space="preserve"> </w:t>
      </w:r>
      <w:hyperlink r:id="rId24">
        <w:r>
          <w:rPr>
            <w:color w:val="2804C2"/>
          </w:rPr>
          <w:t>20English_17.03.2016.pdf&gt;</w:t>
        </w:r>
      </w:hyperlink>
      <w:r>
        <w:t>.</w:t>
      </w:r>
      <w:r>
        <w:rPr>
          <w:spacing w:val="80"/>
        </w:rPr>
        <w:t xml:space="preserve"> </w:t>
      </w:r>
      <w:r>
        <w:t>Citado na pá</w:t>
      </w:r>
      <w:r>
        <w:t xml:space="preserve">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59" w14:textId="77777777" w:rsidR="00242630" w:rsidRDefault="00DF37DC">
      <w:pPr>
        <w:tabs>
          <w:tab w:val="left" w:pos="7617"/>
        </w:tabs>
        <w:spacing w:before="191" w:line="252" w:lineRule="auto"/>
        <w:ind w:left="141" w:right="158"/>
        <w:rPr>
          <w:sz w:val="24"/>
        </w:rPr>
      </w:pPr>
      <w:bookmarkStart w:id="356" w:name="_bookmark49"/>
      <w:bookmarkEnd w:id="356"/>
      <w:r>
        <w:rPr>
          <w:sz w:val="24"/>
        </w:rPr>
        <w:t xml:space="preserve">COIMBRA, J. Á. A. de. Considerações sobre a interdisciplinaridade. In: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Interdisciplinaridade em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Ciências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Ambientais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Signus</w:t>
      </w:r>
      <w:r>
        <w:rPr>
          <w:spacing w:val="40"/>
          <w:sz w:val="24"/>
        </w:rPr>
        <w:t xml:space="preserve"> </w:t>
      </w:r>
      <w:r>
        <w:rPr>
          <w:sz w:val="24"/>
        </w:rPr>
        <w:t>Editora,</w:t>
      </w:r>
      <w:r>
        <w:rPr>
          <w:spacing w:val="40"/>
          <w:sz w:val="24"/>
        </w:rPr>
        <w:t xml:space="preserve"> </w:t>
      </w:r>
      <w:r>
        <w:rPr>
          <w:sz w:val="24"/>
        </w:rPr>
        <w:t>2000.</w:t>
      </w:r>
      <w:r>
        <w:rPr>
          <w:spacing w:val="40"/>
          <w:sz w:val="24"/>
        </w:rPr>
        <w:t xml:space="preserve"> </w:t>
      </w:r>
      <w:r>
        <w:rPr>
          <w:sz w:val="24"/>
        </w:rPr>
        <w:t>cap.</w:t>
      </w:r>
      <w:r>
        <w:rPr>
          <w:spacing w:val="40"/>
          <w:sz w:val="24"/>
        </w:rPr>
        <w:t xml:space="preserve"> </w:t>
      </w:r>
      <w:r>
        <w:rPr>
          <w:sz w:val="24"/>
        </w:rPr>
        <w:t>3,</w:t>
      </w:r>
      <w:r>
        <w:rPr>
          <w:spacing w:val="40"/>
          <w:sz w:val="24"/>
        </w:rPr>
        <w:t xml:space="preserve"> </w:t>
      </w:r>
      <w:r>
        <w:rPr>
          <w:sz w:val="24"/>
        </w:rPr>
        <w:t>p.</w:t>
      </w:r>
      <w:r>
        <w:rPr>
          <w:spacing w:val="40"/>
          <w:sz w:val="24"/>
        </w:rPr>
        <w:t xml:space="preserve"> </w:t>
      </w:r>
      <w:r>
        <w:rPr>
          <w:sz w:val="24"/>
        </w:rPr>
        <w:t>18.</w:t>
      </w:r>
      <w:r>
        <w:rPr>
          <w:spacing w:val="40"/>
          <w:sz w:val="24"/>
        </w:rPr>
        <w:t xml:space="preserve"> </w:t>
      </w:r>
      <w:r>
        <w:rPr>
          <w:sz w:val="24"/>
        </w:rPr>
        <w:t>Disponível</w:t>
      </w:r>
      <w:r>
        <w:rPr>
          <w:spacing w:val="40"/>
          <w:sz w:val="24"/>
        </w:rPr>
        <w:t xml:space="preserve"> </w:t>
      </w:r>
      <w:r>
        <w:rPr>
          <w:sz w:val="24"/>
        </w:rPr>
        <w:t>em:</w:t>
      </w:r>
      <w:r>
        <w:rPr>
          <w:spacing w:val="40"/>
          <w:sz w:val="24"/>
        </w:rPr>
        <w:t xml:space="preserve"> </w:t>
      </w:r>
      <w:hyperlink r:id="rId25">
        <w:r>
          <w:rPr>
            <w:color w:val="2804C2"/>
            <w:sz w:val="24"/>
          </w:rPr>
          <w:t>&lt;http:</w:t>
        </w:r>
      </w:hyperlink>
    </w:p>
    <w:p w14:paraId="06454A5A" w14:textId="77777777" w:rsidR="00242630" w:rsidRDefault="00DF37DC">
      <w:pPr>
        <w:pStyle w:val="Corpodetexto"/>
        <w:spacing w:line="274" w:lineRule="exact"/>
        <w:ind w:left="134"/>
      </w:pPr>
      <w:hyperlink r:id="rId26">
        <w:r>
          <w:rPr>
            <w:color w:val="2804C2"/>
          </w:rPr>
          <w:t>//www.nuredam.com.br/files/divulgacao/philippi01.pdf</w:t>
        </w:r>
        <w:r>
          <w:rPr>
            <w:color w:val="2804C2"/>
          </w:rPr>
          <w:t>&gt;</w:t>
        </w:r>
      </w:hyperlink>
      <w:r>
        <w:t>.</w:t>
      </w:r>
      <w:r>
        <w:rPr>
          <w:spacing w:val="41"/>
        </w:rPr>
        <w:t xml:space="preserve"> </w:t>
      </w:r>
      <w:r>
        <w:t>Citado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página</w:t>
      </w:r>
      <w:r>
        <w:rPr>
          <w:spacing w:val="-15"/>
        </w:rPr>
        <w:t xml:space="preserve"> </w:t>
      </w:r>
      <w:hyperlink w:anchor="_bookmark27" w:history="1">
        <w:r>
          <w:rPr>
            <w:color w:val="2804C2"/>
            <w:spacing w:val="-5"/>
          </w:rPr>
          <w:t>10</w:t>
        </w:r>
      </w:hyperlink>
      <w:r>
        <w:rPr>
          <w:spacing w:val="-5"/>
        </w:rPr>
        <w:t>.</w:t>
      </w:r>
    </w:p>
    <w:p w14:paraId="06454A5B" w14:textId="77777777" w:rsidR="00242630" w:rsidRDefault="00DF37DC">
      <w:pPr>
        <w:pStyle w:val="Corpodetexto"/>
        <w:spacing w:before="206"/>
      </w:pPr>
      <w:bookmarkStart w:id="357" w:name="_bookmark50"/>
      <w:bookmarkEnd w:id="357"/>
      <w:r>
        <w:t>DURKHEIM,</w:t>
      </w:r>
      <w:r>
        <w:rPr>
          <w:spacing w:val="-15"/>
        </w:rPr>
        <w:t xml:space="preserve"> </w:t>
      </w:r>
      <w:r>
        <w:t>É.</w:t>
      </w:r>
      <w:r>
        <w:rPr>
          <w:spacing w:val="-14"/>
        </w:rPr>
        <w:t xml:space="preserve"> </w:t>
      </w:r>
      <w:r>
        <w:rPr>
          <w:i/>
        </w:rPr>
        <w:t>Émile</w:t>
      </w:r>
      <w:r>
        <w:rPr>
          <w:i/>
          <w:spacing w:val="-14"/>
        </w:rPr>
        <w:t xml:space="preserve"> </w:t>
      </w:r>
      <w:r>
        <w:rPr>
          <w:i/>
        </w:rPr>
        <w:t>Durkheim</w:t>
      </w:r>
      <w:r>
        <w:t>.</w:t>
      </w:r>
      <w:r>
        <w:rPr>
          <w:spacing w:val="-15"/>
        </w:rPr>
        <w:t xml:space="preserve"> </w:t>
      </w:r>
      <w:r>
        <w:t>[S.l.]:</w:t>
      </w:r>
      <w:r>
        <w:rPr>
          <w:spacing w:val="-14"/>
        </w:rPr>
        <w:t xml:space="preserve"> </w:t>
      </w:r>
      <w:r>
        <w:t>Edições</w:t>
      </w:r>
      <w:r>
        <w:rPr>
          <w:spacing w:val="-14"/>
        </w:rPr>
        <w:t xml:space="preserve"> </w:t>
      </w:r>
      <w:r>
        <w:t>70</w:t>
      </w:r>
      <w:r>
        <w:rPr>
          <w:spacing w:val="-14"/>
        </w:rPr>
        <w:t xml:space="preserve"> </w:t>
      </w:r>
      <w:r>
        <w:t>Lda.,</w:t>
      </w:r>
      <w:r>
        <w:rPr>
          <w:spacing w:val="-15"/>
        </w:rPr>
        <w:t xml:space="preserve"> </w:t>
      </w:r>
      <w:r>
        <w:t>2007.</w:t>
      </w:r>
      <w:r>
        <w:rPr>
          <w:spacing w:val="-14"/>
        </w:rPr>
        <w:t xml:space="preserve"> </w:t>
      </w:r>
      <w:r>
        <w:t>ISBN</w:t>
      </w:r>
      <w:r>
        <w:rPr>
          <w:spacing w:val="-14"/>
        </w:rPr>
        <w:t xml:space="preserve"> </w:t>
      </w:r>
      <w:r>
        <w:t>978-972-44-1385-3.</w:t>
      </w:r>
      <w:r>
        <w:rPr>
          <w:spacing w:val="53"/>
        </w:rPr>
        <w:t xml:space="preserve"> </w:t>
      </w:r>
      <w:r>
        <w:t>Citado</w:t>
      </w:r>
      <w:r>
        <w:rPr>
          <w:spacing w:val="-14"/>
        </w:rPr>
        <w:t xml:space="preserve"> </w:t>
      </w:r>
      <w:r>
        <w:rPr>
          <w:spacing w:val="-10"/>
        </w:rPr>
        <w:t>3</w:t>
      </w:r>
    </w:p>
    <w:p w14:paraId="06454A5C" w14:textId="77777777" w:rsidR="00242630" w:rsidRDefault="00DF37DC">
      <w:pPr>
        <w:pStyle w:val="Corpodetexto"/>
        <w:spacing w:before="13"/>
        <w:ind w:left="135"/>
      </w:pPr>
      <w:r>
        <w:t>vezes</w:t>
      </w:r>
      <w:r>
        <w:rPr>
          <w:spacing w:val="-5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páginas</w:t>
      </w:r>
      <w:r>
        <w:rPr>
          <w:spacing w:val="-5"/>
        </w:rPr>
        <w:t xml:space="preserve"> </w:t>
      </w:r>
      <w:hyperlink w:anchor="_bookmark0" w:history="1">
        <w:r>
          <w:rPr>
            <w:color w:val="2804C2"/>
          </w:rPr>
          <w:t>2</w:t>
        </w:r>
      </w:hyperlink>
      <w:r>
        <w:t>,</w:t>
      </w:r>
      <w:r>
        <w:rPr>
          <w:spacing w:val="-5"/>
        </w:rPr>
        <w:t xml:space="preserve"> </w:t>
      </w:r>
      <w:hyperlink w:anchor="_bookmark3" w:history="1">
        <w:r>
          <w:rPr>
            <w:color w:val="2804C2"/>
          </w:rPr>
          <w:t>3</w:t>
        </w:r>
      </w:hyperlink>
      <w:r>
        <w:rPr>
          <w:color w:val="2804C2"/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hyperlink w:anchor="_bookmark34" w:history="1">
        <w:r>
          <w:rPr>
            <w:color w:val="2804C2"/>
            <w:spacing w:val="-5"/>
          </w:rPr>
          <w:t>11</w:t>
        </w:r>
      </w:hyperlink>
      <w:r>
        <w:rPr>
          <w:spacing w:val="-5"/>
        </w:rPr>
        <w:t>.</w:t>
      </w:r>
    </w:p>
    <w:p w14:paraId="06454A5D" w14:textId="77777777" w:rsidR="00242630" w:rsidRDefault="00242630">
      <w:p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5E" w14:textId="77777777" w:rsidR="00242630" w:rsidRDefault="00DF37DC">
      <w:pPr>
        <w:pStyle w:val="Corpodetexto"/>
        <w:tabs>
          <w:tab w:val="left" w:pos="9088"/>
        </w:tabs>
        <w:spacing w:before="71"/>
      </w:pPr>
      <w:bookmarkStart w:id="358" w:name="_bookmark51"/>
      <w:bookmarkEnd w:id="358"/>
      <w:r>
        <w:lastRenderedPageBreak/>
        <w:t>FONTANA,</w:t>
      </w:r>
      <w:r>
        <w:rPr>
          <w:spacing w:val="20"/>
        </w:rPr>
        <w:t xml:space="preserve"> </w:t>
      </w:r>
      <w:r>
        <w:t>F.;</w:t>
      </w:r>
      <w:r>
        <w:rPr>
          <w:spacing w:val="20"/>
        </w:rPr>
        <w:t xml:space="preserve"> </w:t>
      </w:r>
      <w:r>
        <w:t>ROSA,</w:t>
      </w:r>
      <w:r>
        <w:rPr>
          <w:spacing w:val="20"/>
        </w:rPr>
        <w:t xml:space="preserve"> </w:t>
      </w:r>
      <w:r>
        <w:t>M.</w:t>
      </w:r>
      <w:r>
        <w:rPr>
          <w:spacing w:val="20"/>
        </w:rPr>
        <w:t xml:space="preserve"> </w:t>
      </w:r>
      <w:r>
        <w:t>P.</w:t>
      </w:r>
      <w:r>
        <w:rPr>
          <w:spacing w:val="20"/>
        </w:rPr>
        <w:t xml:space="preserve"> </w:t>
      </w:r>
      <w:r>
        <w:t>Observação,</w:t>
      </w:r>
      <w:r>
        <w:rPr>
          <w:spacing w:val="20"/>
        </w:rPr>
        <w:t xml:space="preserve"> </w:t>
      </w:r>
      <w:r>
        <w:t>questionário,</w:t>
      </w:r>
      <w:r>
        <w:rPr>
          <w:spacing w:val="20"/>
        </w:rPr>
        <w:t xml:space="preserve"> </w:t>
      </w:r>
      <w:r>
        <w:t>entrevista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focal.</w:t>
      </w:r>
      <w:r>
        <w:rPr>
          <w:spacing w:val="20"/>
        </w:rPr>
        <w:t xml:space="preserve"> </w:t>
      </w:r>
      <w:r>
        <w:t>I</w:t>
      </w:r>
      <w:r>
        <w:t>n:</w:t>
      </w:r>
      <w:r>
        <w:rPr>
          <w:spacing w:val="20"/>
        </w:rPr>
        <w:t xml:space="preserve"> </w:t>
      </w:r>
      <w:r>
        <w:rPr>
          <w:u w:val="single"/>
        </w:rPr>
        <w:tab/>
      </w:r>
      <w:r>
        <w:rPr>
          <w:spacing w:val="-10"/>
        </w:rPr>
        <w:t>.</w:t>
      </w:r>
    </w:p>
    <w:p w14:paraId="06454A5F" w14:textId="77777777" w:rsidR="00242630" w:rsidRDefault="00DF37DC">
      <w:pPr>
        <w:spacing w:before="13"/>
        <w:ind w:left="131"/>
        <w:rPr>
          <w:sz w:val="24"/>
        </w:rPr>
      </w:pPr>
      <w:r>
        <w:rPr>
          <w:i/>
          <w:sz w:val="24"/>
        </w:rPr>
        <w:t>Metodologia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Pesquisa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Educação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Ensino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Massoni,</w:t>
      </w:r>
      <w:r>
        <w:rPr>
          <w:spacing w:val="21"/>
          <w:sz w:val="24"/>
        </w:rPr>
        <w:t xml:space="preserve"> </w:t>
      </w:r>
      <w:r>
        <w:rPr>
          <w:sz w:val="24"/>
        </w:rPr>
        <w:t>2021.</w:t>
      </w:r>
      <w:r>
        <w:rPr>
          <w:spacing w:val="22"/>
          <w:sz w:val="24"/>
        </w:rPr>
        <w:t xml:space="preserve"> </w:t>
      </w:r>
      <w:r>
        <w:rPr>
          <w:sz w:val="24"/>
        </w:rPr>
        <w:t>p.</w:t>
      </w:r>
      <w:r>
        <w:rPr>
          <w:spacing w:val="22"/>
          <w:sz w:val="24"/>
        </w:rPr>
        <w:t xml:space="preserve"> </w:t>
      </w:r>
      <w:r>
        <w:rPr>
          <w:sz w:val="24"/>
        </w:rPr>
        <w:t>12.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ISBN</w:t>
      </w:r>
    </w:p>
    <w:p w14:paraId="06454A60" w14:textId="77777777" w:rsidR="00242630" w:rsidRDefault="00DF37DC">
      <w:pPr>
        <w:pStyle w:val="Corpodetexto"/>
        <w:spacing w:before="13" w:line="252" w:lineRule="auto"/>
        <w:ind w:right="146"/>
      </w:pPr>
      <w:r>
        <w:rPr>
          <w:w w:val="95"/>
        </w:rPr>
        <w:t>978-65-87542-35-5.</w:t>
      </w:r>
      <w:r>
        <w:rPr>
          <w:spacing w:val="40"/>
        </w:rPr>
        <w:t xml:space="preserve"> </w:t>
      </w:r>
      <w:r>
        <w:rPr>
          <w:w w:val="95"/>
        </w:rPr>
        <w:t>Disponível</w:t>
      </w:r>
      <w:r>
        <w:rPr>
          <w:spacing w:val="40"/>
        </w:rPr>
        <w:t xml:space="preserve"> </w:t>
      </w:r>
      <w:r>
        <w:rPr>
          <w:w w:val="95"/>
        </w:rPr>
        <w:t>em:</w:t>
      </w:r>
      <w:r>
        <w:rPr>
          <w:spacing w:val="40"/>
        </w:rPr>
        <w:t xml:space="preserve"> </w:t>
      </w:r>
      <w:hyperlink r:id="rId27">
        <w:r>
          <w:rPr>
            <w:color w:val="2804C2"/>
            <w:w w:val="95"/>
          </w:rPr>
          <w:t>&lt;https://www.researchgate.net/profile/Carlos-Magalhaes-Junior/</w:t>
        </w:r>
      </w:hyperlink>
      <w:r>
        <w:rPr>
          <w:color w:val="2804C2"/>
          <w:spacing w:val="40"/>
        </w:rPr>
        <w:t xml:space="preserve"> </w:t>
      </w:r>
      <w:hyperlink r:id="rId28">
        <w:r>
          <w:rPr>
            <w:color w:val="2804C2"/>
            <w:spacing w:val="-2"/>
          </w:rPr>
          <w:t>publication/358189924_Metodologia_da_Pesquisa_em_Educacao_e_Ensino_de_Ciencias/links</w:t>
        </w:r>
        <w:r>
          <w:rPr>
            <w:color w:val="2804C2"/>
            <w:spacing w:val="-2"/>
          </w:rPr>
          <w:t>/</w:t>
        </w:r>
      </w:hyperlink>
      <w:r>
        <w:rPr>
          <w:color w:val="2804C2"/>
          <w:spacing w:val="80"/>
          <w:w w:val="150"/>
        </w:rPr>
        <w:t xml:space="preserve"> </w:t>
      </w:r>
      <w:hyperlink r:id="rId29">
        <w:r>
          <w:rPr>
            <w:color w:val="2804C2"/>
            <w:spacing w:val="-2"/>
          </w:rPr>
          <w:t>61f4261caad5781d41b6dd5e/Metodologia-da-Pesquisa-em-Educacao-e-Ensino-de-Ciencias.pdf?</w:t>
        </w:r>
      </w:hyperlink>
      <w:r>
        <w:rPr>
          <w:color w:val="2804C2"/>
          <w:spacing w:val="80"/>
        </w:rPr>
        <w:t xml:space="preserve">  </w:t>
      </w:r>
      <w:hyperlink r:id="rId30">
        <w:r>
          <w:rPr>
            <w:color w:val="2804C2"/>
          </w:rPr>
          <w:t>origin=publication_detail&gt;</w:t>
        </w:r>
      </w:hyperlink>
      <w:r>
        <w:t>.</w:t>
      </w:r>
      <w:r>
        <w:rPr>
          <w:spacing w:val="80"/>
        </w:rPr>
        <w:t xml:space="preserve"> </w:t>
      </w:r>
      <w:r>
        <w:t xml:space="preserve">Citado na página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61" w14:textId="77777777" w:rsidR="00242630" w:rsidRDefault="00DF37DC">
      <w:pPr>
        <w:pStyle w:val="Corpodetexto"/>
        <w:spacing w:before="189"/>
      </w:pPr>
      <w:bookmarkStart w:id="359" w:name="_bookmark52"/>
      <w:bookmarkEnd w:id="359"/>
      <w:r>
        <w:t>FORSBERG,</w:t>
      </w:r>
      <w:r>
        <w:rPr>
          <w:spacing w:val="21"/>
        </w:rPr>
        <w:t xml:space="preserve"> </w:t>
      </w:r>
      <w:r>
        <w:t>C.</w:t>
      </w:r>
      <w:r>
        <w:rPr>
          <w:spacing w:val="22"/>
        </w:rPr>
        <w:t xml:space="preserve"> </w:t>
      </w:r>
      <w:r>
        <w:t>W.</w:t>
      </w:r>
      <w:r>
        <w:rPr>
          <w:spacing w:val="22"/>
        </w:rPr>
        <w:t xml:space="preserve"> </w:t>
      </w:r>
      <w:r>
        <w:t>Future</w:t>
      </w:r>
      <w:r>
        <w:rPr>
          <w:spacing w:val="22"/>
        </w:rPr>
        <w:t xml:space="preserve"> </w:t>
      </w:r>
      <w:r>
        <w:t>hydrogen</w:t>
      </w:r>
      <w:r>
        <w:rPr>
          <w:spacing w:val="22"/>
        </w:rPr>
        <w:t xml:space="preserve"> </w:t>
      </w:r>
      <w:r>
        <w:t>markets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large-scale</w:t>
      </w:r>
      <w:r>
        <w:rPr>
          <w:spacing w:val="21"/>
        </w:rPr>
        <w:t xml:space="preserve"> </w:t>
      </w:r>
      <w:r>
        <w:t>hydrogen</w:t>
      </w:r>
      <w:r>
        <w:rPr>
          <w:spacing w:val="22"/>
        </w:rPr>
        <w:t xml:space="preserve"> </w:t>
      </w:r>
      <w:r>
        <w:t>production</w:t>
      </w:r>
      <w:r>
        <w:rPr>
          <w:spacing w:val="22"/>
        </w:rPr>
        <w:t xml:space="preserve"> </w:t>
      </w:r>
      <w:r>
        <w:rPr>
          <w:spacing w:val="-2"/>
        </w:rPr>
        <w:t>systems.</w:t>
      </w:r>
    </w:p>
    <w:p w14:paraId="06454A62" w14:textId="77777777" w:rsidR="00242630" w:rsidRDefault="00DF37DC">
      <w:pPr>
        <w:spacing w:before="13"/>
        <w:ind w:left="137"/>
        <w:rPr>
          <w:sz w:val="24"/>
        </w:rPr>
      </w:pPr>
      <w:r>
        <w:rPr>
          <w:i/>
          <w:sz w:val="24"/>
        </w:rPr>
        <w:t>International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Hydrogen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Energy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v.</w:t>
      </w:r>
      <w:r>
        <w:rPr>
          <w:spacing w:val="-9"/>
          <w:sz w:val="24"/>
        </w:rPr>
        <w:t xml:space="preserve"> </w:t>
      </w:r>
      <w:r>
        <w:rPr>
          <w:sz w:val="24"/>
        </w:rPr>
        <w:t>32,</w:t>
      </w:r>
      <w:r>
        <w:rPr>
          <w:spacing w:val="-9"/>
          <w:sz w:val="24"/>
        </w:rPr>
        <w:t xml:space="preserve"> </w:t>
      </w:r>
      <w:r>
        <w:rPr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z w:val="24"/>
        </w:rPr>
        <w:t>4,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9"/>
          <w:sz w:val="24"/>
        </w:rPr>
        <w:t xml:space="preserve"> </w:t>
      </w:r>
      <w:r>
        <w:rPr>
          <w:sz w:val="24"/>
        </w:rPr>
        <w:t>8,</w:t>
      </w:r>
      <w:r>
        <w:rPr>
          <w:spacing w:val="-9"/>
          <w:sz w:val="24"/>
        </w:rPr>
        <w:t xml:space="preserve"> </w:t>
      </w:r>
      <w:r>
        <w:rPr>
          <w:sz w:val="24"/>
        </w:rPr>
        <w:t>mar.</w:t>
      </w:r>
      <w:r>
        <w:rPr>
          <w:spacing w:val="-9"/>
          <w:sz w:val="24"/>
        </w:rPr>
        <w:t xml:space="preserve"> </w:t>
      </w:r>
      <w:r>
        <w:rPr>
          <w:sz w:val="24"/>
        </w:rPr>
        <w:t>2007.</w:t>
      </w:r>
      <w:r>
        <w:rPr>
          <w:spacing w:val="65"/>
          <w:sz w:val="24"/>
        </w:rPr>
        <w:t xml:space="preserve"> </w:t>
      </w:r>
      <w:r>
        <w:rPr>
          <w:sz w:val="24"/>
        </w:rPr>
        <w:t>Citado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página</w:t>
      </w:r>
      <w:r>
        <w:rPr>
          <w:spacing w:val="-9"/>
          <w:sz w:val="24"/>
        </w:rPr>
        <w:t xml:space="preserve"> </w:t>
      </w:r>
      <w:hyperlink w:anchor="_bookmark21" w:history="1">
        <w:r>
          <w:rPr>
            <w:color w:val="2804C2"/>
            <w:spacing w:val="-5"/>
            <w:sz w:val="24"/>
          </w:rPr>
          <w:t>9</w:t>
        </w:r>
      </w:hyperlink>
      <w:r>
        <w:rPr>
          <w:spacing w:val="-5"/>
          <w:sz w:val="24"/>
        </w:rPr>
        <w:t>.</w:t>
      </w:r>
    </w:p>
    <w:p w14:paraId="06454A63" w14:textId="77777777" w:rsidR="00242630" w:rsidRDefault="00DF37DC">
      <w:pPr>
        <w:spacing w:before="205" w:line="252" w:lineRule="auto"/>
        <w:ind w:left="141"/>
        <w:rPr>
          <w:sz w:val="24"/>
        </w:rPr>
      </w:pPr>
      <w:bookmarkStart w:id="360" w:name="_bookmark53"/>
      <w:bookmarkEnd w:id="360"/>
      <w:r>
        <w:rPr>
          <w:sz w:val="24"/>
        </w:rPr>
        <w:t>GANC</w:t>
      </w:r>
      <w:r>
        <w:rPr>
          <w:sz w:val="24"/>
        </w:rPr>
        <w:t xml:space="preserve">HO, C. V. </w:t>
      </w:r>
      <w:r>
        <w:rPr>
          <w:i/>
          <w:sz w:val="24"/>
        </w:rPr>
        <w:t>Como analisar narrativas</w:t>
      </w:r>
      <w:r>
        <w:rPr>
          <w:sz w:val="24"/>
        </w:rPr>
        <w:t xml:space="preserve">. [S.l.]: Editora Ática, 2002. 78 p. ISBN 85 08 03788 0. Citado na página </w:t>
      </w:r>
      <w:hyperlink w:anchor="_bookmark36" w:history="1">
        <w:r>
          <w:rPr>
            <w:color w:val="2804C2"/>
            <w:sz w:val="24"/>
          </w:rPr>
          <w:t>13</w:t>
        </w:r>
      </w:hyperlink>
      <w:r>
        <w:rPr>
          <w:sz w:val="24"/>
        </w:rPr>
        <w:t>.</w:t>
      </w:r>
    </w:p>
    <w:p w14:paraId="06454A64" w14:textId="77777777" w:rsidR="00242630" w:rsidRDefault="00DF37DC">
      <w:pPr>
        <w:spacing w:before="191" w:line="252" w:lineRule="auto"/>
        <w:ind w:left="141"/>
        <w:rPr>
          <w:sz w:val="24"/>
        </w:rPr>
      </w:pPr>
      <w:bookmarkStart w:id="361" w:name="_bookmark54"/>
      <w:bookmarkEnd w:id="361"/>
      <w:r>
        <w:rPr>
          <w:sz w:val="24"/>
        </w:rPr>
        <w:t>GEERTZ,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interpretação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culturas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[S.l.:</w:t>
      </w:r>
      <w:r>
        <w:rPr>
          <w:spacing w:val="-3"/>
          <w:sz w:val="24"/>
        </w:rPr>
        <w:t xml:space="preserve"> </w:t>
      </w:r>
      <w:r>
        <w:rPr>
          <w:sz w:val="24"/>
        </w:rPr>
        <w:t>s.n.],</w:t>
      </w:r>
      <w:r>
        <w:rPr>
          <w:spacing w:val="-3"/>
          <w:sz w:val="24"/>
        </w:rPr>
        <w:t xml:space="preserve"> </w:t>
      </w:r>
      <w:r>
        <w:rPr>
          <w:sz w:val="24"/>
        </w:rPr>
        <w:t>1989.</w:t>
      </w:r>
      <w:r>
        <w:rPr>
          <w:spacing w:val="-3"/>
          <w:sz w:val="24"/>
        </w:rPr>
        <w:t xml:space="preserve"> </w:t>
      </w:r>
      <w:r>
        <w:rPr>
          <w:sz w:val="24"/>
        </w:rPr>
        <w:t>323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ISBN</w:t>
      </w:r>
      <w:r>
        <w:rPr>
          <w:spacing w:val="-3"/>
          <w:sz w:val="24"/>
        </w:rPr>
        <w:t xml:space="preserve"> </w:t>
      </w:r>
      <w:r>
        <w:rPr>
          <w:sz w:val="24"/>
        </w:rPr>
        <w:t>ISBN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978-85-216-1333-6. Citado 3 vezes nas páginas </w:t>
      </w:r>
      <w:hyperlink w:anchor="_bookmark6" w:history="1">
        <w:r>
          <w:rPr>
            <w:color w:val="2804C2"/>
            <w:sz w:val="24"/>
          </w:rPr>
          <w:t>4</w:t>
        </w:r>
      </w:hyperlink>
      <w:r>
        <w:rPr>
          <w:sz w:val="24"/>
        </w:rPr>
        <w:t xml:space="preserve">, </w:t>
      </w:r>
      <w:hyperlink w:anchor="_bookmark34" w:history="1">
        <w:r>
          <w:rPr>
            <w:color w:val="2804C2"/>
            <w:sz w:val="24"/>
          </w:rPr>
          <w:t>11</w:t>
        </w:r>
      </w:hyperlink>
      <w:r>
        <w:rPr>
          <w:color w:val="2804C2"/>
          <w:sz w:val="24"/>
        </w:rPr>
        <w:t xml:space="preserve"> </w:t>
      </w:r>
      <w:r>
        <w:rPr>
          <w:sz w:val="24"/>
        </w:rPr>
        <w:t xml:space="preserve">e </w:t>
      </w:r>
      <w:hyperlink w:anchor="_bookmark35" w:history="1">
        <w:r>
          <w:rPr>
            <w:color w:val="2804C2"/>
            <w:sz w:val="24"/>
          </w:rPr>
          <w:t>12</w:t>
        </w:r>
      </w:hyperlink>
      <w:r>
        <w:rPr>
          <w:sz w:val="24"/>
        </w:rPr>
        <w:t>.</w:t>
      </w:r>
    </w:p>
    <w:p w14:paraId="06454A65" w14:textId="77777777" w:rsidR="00242630" w:rsidRDefault="00DF37DC">
      <w:pPr>
        <w:pStyle w:val="Corpodetexto"/>
        <w:spacing w:before="191" w:line="252" w:lineRule="auto"/>
      </w:pPr>
      <w:bookmarkStart w:id="362" w:name="_bookmark55"/>
      <w:bookmarkEnd w:id="362"/>
      <w:r>
        <w:t>JODELET, D. Representações sociais: um domínio em expansão. p. 30, 1993.</w:t>
      </w:r>
      <w:r>
        <w:rPr>
          <w:spacing w:val="80"/>
        </w:rPr>
        <w:t xml:space="preserve"> </w:t>
      </w:r>
      <w:r>
        <w:t xml:space="preserve">Citado 2 vezes nas páginas </w:t>
      </w:r>
      <w:hyperlink w:anchor="_bookmark34" w:history="1">
        <w:r>
          <w:rPr>
            <w:color w:val="2804C2"/>
          </w:rPr>
          <w:t>11</w:t>
        </w:r>
      </w:hyperlink>
      <w:r>
        <w:rPr>
          <w:color w:val="2804C2"/>
        </w:rPr>
        <w:t xml:space="preserve"> </w:t>
      </w:r>
      <w:r>
        <w:t xml:space="preserve">e </w:t>
      </w:r>
      <w:hyperlink w:anchor="_bookmark35" w:history="1">
        <w:r>
          <w:rPr>
            <w:color w:val="2804C2"/>
          </w:rPr>
          <w:t>12</w:t>
        </w:r>
      </w:hyperlink>
      <w:r>
        <w:t>.</w:t>
      </w:r>
    </w:p>
    <w:p w14:paraId="06454A66" w14:textId="77777777" w:rsidR="00242630" w:rsidRDefault="00DF37DC">
      <w:pPr>
        <w:pStyle w:val="Corpodetexto"/>
        <w:spacing w:before="191"/>
      </w:pPr>
      <w:bookmarkStart w:id="363" w:name="_bookmark56"/>
      <w:bookmarkEnd w:id="363"/>
      <w:r>
        <w:t>JUCHNIEWICZ,</w:t>
      </w:r>
      <w:r>
        <w:rPr>
          <w:spacing w:val="4"/>
        </w:rPr>
        <w:t xml:space="preserve"> </w:t>
      </w:r>
      <w:r>
        <w:t>N.</w:t>
      </w:r>
      <w:r>
        <w:rPr>
          <w:spacing w:val="5"/>
        </w:rPr>
        <w:t xml:space="preserve"> </w:t>
      </w:r>
      <w:r>
        <w:t>Dialectical</w:t>
      </w:r>
      <w:r>
        <w:rPr>
          <w:spacing w:val="5"/>
        </w:rPr>
        <w:t xml:space="preserve"> </w:t>
      </w:r>
      <w:r>
        <w:t>technology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hegel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means,</w:t>
      </w:r>
      <w:r>
        <w:rPr>
          <w:spacing w:val="5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machine.</w:t>
      </w:r>
      <w:r>
        <w:rPr>
          <w:spacing w:val="5"/>
        </w:rPr>
        <w:t xml:space="preserve"> </w:t>
      </w:r>
      <w:r>
        <w:rPr>
          <w:i/>
          <w:spacing w:val="-2"/>
        </w:rPr>
        <w:t>FILOZOFIA</w:t>
      </w:r>
      <w:r>
        <w:rPr>
          <w:spacing w:val="-2"/>
        </w:rPr>
        <w:t>,</w:t>
      </w:r>
    </w:p>
    <w:p w14:paraId="06454A67" w14:textId="77777777" w:rsidR="00242630" w:rsidRDefault="00DF37DC">
      <w:pPr>
        <w:pStyle w:val="Corpodetexto"/>
        <w:spacing w:before="13" w:line="252" w:lineRule="auto"/>
        <w:ind w:left="133" w:firstLine="1"/>
      </w:pPr>
      <w:r>
        <w:t xml:space="preserve">v. 73, n. 10, p. 13, 2018. Disponível em: </w:t>
      </w:r>
      <w:hyperlink r:id="rId31">
        <w:r>
          <w:rPr>
            <w:color w:val="2804C2"/>
          </w:rPr>
          <w:t>&lt;https://www.academia.edu/38029596/DIALECTICAL_</w:t>
        </w:r>
      </w:hyperlink>
      <w:r>
        <w:rPr>
          <w:color w:val="2804C2"/>
        </w:rPr>
        <w:t xml:space="preserve"> </w:t>
      </w:r>
      <w:hyperlink r:id="rId32">
        <w:r>
          <w:rPr>
            <w:color w:val="2804C2"/>
          </w:rPr>
          <w:t>TECHNOLOGY_HEGEL_ON_MEANS_TOOLS_AND_</w:t>
        </w:r>
        <w:r>
          <w:rPr>
            <w:color w:val="2804C2"/>
          </w:rPr>
          <w:t>THE_MACHINE&gt;</w:t>
        </w:r>
      </w:hyperlink>
      <w:r>
        <w:t>.</w:t>
      </w:r>
      <w:r>
        <w:rPr>
          <w:spacing w:val="80"/>
        </w:rPr>
        <w:t xml:space="preserve"> </w:t>
      </w:r>
      <w:r>
        <w:t>Citado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hyperlink w:anchor="_bookmark15" w:history="1">
        <w:r>
          <w:rPr>
            <w:color w:val="2804C2"/>
          </w:rPr>
          <w:t>7</w:t>
        </w:r>
      </w:hyperlink>
      <w:r>
        <w:t>.</w:t>
      </w:r>
    </w:p>
    <w:p w14:paraId="06454A68" w14:textId="77777777" w:rsidR="00242630" w:rsidRDefault="00DF37DC">
      <w:pPr>
        <w:pStyle w:val="Corpodetexto"/>
        <w:spacing w:before="191" w:line="252" w:lineRule="auto"/>
        <w:ind w:left="133" w:firstLine="7"/>
      </w:pPr>
      <w:bookmarkStart w:id="364" w:name="_bookmark57"/>
      <w:bookmarkEnd w:id="364"/>
      <w:r>
        <w:t>KLAMT, L. M.; SANTOS, V. S. dos. O uso do software iramuteq na análise de conteúdo - estudo comparativo entre os trabalhos de conclusão de curso do profept e os referenciais do programa.</w:t>
      </w:r>
      <w:r>
        <w:rPr>
          <w:spacing w:val="40"/>
        </w:rPr>
        <w:t xml:space="preserve"> </w:t>
      </w:r>
      <w:r>
        <w:rPr>
          <w:i/>
        </w:rPr>
        <w:t>Research,</w:t>
      </w:r>
      <w:r>
        <w:rPr>
          <w:i/>
          <w:spacing w:val="-2"/>
        </w:rPr>
        <w:t xml:space="preserve"> </w:t>
      </w:r>
      <w:r>
        <w:rPr>
          <w:i/>
        </w:rPr>
        <w:t>Society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Development</w:t>
      </w:r>
      <w:r>
        <w:t>,</w:t>
      </w:r>
      <w:r>
        <w:rPr>
          <w:spacing w:val="-2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ISSN</w:t>
      </w:r>
      <w:r>
        <w:rPr>
          <w:spacing w:val="-2"/>
        </w:rPr>
        <w:t xml:space="preserve"> </w:t>
      </w:r>
      <w:r>
        <w:t>ISSN</w:t>
      </w:r>
      <w:r>
        <w:rPr>
          <w:spacing w:val="-2"/>
        </w:rPr>
        <w:t xml:space="preserve"> </w:t>
      </w:r>
      <w:r>
        <w:t>2525-3409.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06454A69" w14:textId="77777777" w:rsidR="00242630" w:rsidRDefault="00DF37DC">
      <w:pPr>
        <w:pStyle w:val="Corpodetexto"/>
        <w:spacing w:line="273" w:lineRule="exact"/>
        <w:ind w:left="114"/>
      </w:pPr>
      <w:hyperlink r:id="rId33">
        <w:r>
          <w:rPr>
            <w:color w:val="2804C2"/>
          </w:rPr>
          <w:t>&lt;http://dx.doi.org/10.33448/rsd-v10i4.13786&gt;</w:t>
        </w:r>
      </w:hyperlink>
      <w:r>
        <w:t>.</w:t>
      </w:r>
      <w:r>
        <w:rPr>
          <w:spacing w:val="68"/>
        </w:rPr>
        <w:t xml:space="preserve"> </w:t>
      </w:r>
      <w:r>
        <w:t>Citado</w:t>
      </w:r>
      <w:r>
        <w:rPr>
          <w:spacing w:val="-7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página</w:t>
      </w:r>
      <w:r>
        <w:rPr>
          <w:spacing w:val="-8"/>
        </w:rPr>
        <w:t xml:space="preserve"> </w:t>
      </w:r>
      <w:hyperlink w:anchor="_bookmark36" w:history="1">
        <w:r>
          <w:rPr>
            <w:color w:val="2804C2"/>
            <w:spacing w:val="-5"/>
          </w:rPr>
          <w:t>13</w:t>
        </w:r>
      </w:hyperlink>
      <w:r>
        <w:rPr>
          <w:spacing w:val="-5"/>
        </w:rPr>
        <w:t>.</w:t>
      </w:r>
    </w:p>
    <w:p w14:paraId="06454A6A" w14:textId="77777777" w:rsidR="00242630" w:rsidRDefault="00DF37DC">
      <w:pPr>
        <w:spacing w:before="205" w:line="252" w:lineRule="auto"/>
        <w:ind w:left="141"/>
        <w:rPr>
          <w:sz w:val="24"/>
        </w:rPr>
      </w:pPr>
      <w:bookmarkStart w:id="365" w:name="_bookmark58"/>
      <w:bookmarkEnd w:id="365"/>
      <w:r>
        <w:rPr>
          <w:sz w:val="24"/>
        </w:rPr>
        <w:t>KUHN,</w:t>
      </w:r>
      <w:r>
        <w:rPr>
          <w:spacing w:val="-12"/>
          <w:sz w:val="24"/>
        </w:rPr>
        <w:t xml:space="preserve"> </w:t>
      </w:r>
      <w:r>
        <w:rPr>
          <w:sz w:val="24"/>
        </w:rPr>
        <w:t>T.</w:t>
      </w:r>
      <w:r>
        <w:rPr>
          <w:spacing w:val="-12"/>
          <w:sz w:val="24"/>
        </w:rPr>
        <w:t xml:space="preserve"> </w:t>
      </w:r>
      <w:r>
        <w:rPr>
          <w:sz w:val="24"/>
        </w:rPr>
        <w:t>S.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structure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scientific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revolutions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50.</w:t>
      </w:r>
      <w:r>
        <w:rPr>
          <w:spacing w:val="-12"/>
          <w:sz w:val="24"/>
        </w:rPr>
        <w:t xml:space="preserve"> </w:t>
      </w:r>
      <w:r>
        <w:rPr>
          <w:sz w:val="24"/>
        </w:rPr>
        <w:t>ed.</w:t>
      </w:r>
      <w:r>
        <w:rPr>
          <w:spacing w:val="-12"/>
          <w:sz w:val="24"/>
        </w:rPr>
        <w:t xml:space="preserve"> </w:t>
      </w:r>
      <w:r>
        <w:rPr>
          <w:sz w:val="24"/>
        </w:rPr>
        <w:t>Chicago,</w:t>
      </w:r>
      <w:r>
        <w:rPr>
          <w:spacing w:val="-12"/>
          <w:sz w:val="24"/>
        </w:rPr>
        <w:t xml:space="preserve"> </w:t>
      </w:r>
      <w:r>
        <w:rPr>
          <w:sz w:val="24"/>
        </w:rPr>
        <w:t>IL:</w:t>
      </w:r>
      <w:r>
        <w:rPr>
          <w:spacing w:val="-1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Chicago</w:t>
      </w:r>
      <w:r>
        <w:rPr>
          <w:spacing w:val="-12"/>
          <w:sz w:val="24"/>
        </w:rPr>
        <w:t xml:space="preserve"> </w:t>
      </w:r>
      <w:r>
        <w:rPr>
          <w:sz w:val="24"/>
        </w:rPr>
        <w:t>Press, 2012.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Citado 3 vezes nas páginas </w:t>
      </w:r>
      <w:hyperlink w:anchor="_bookmark3" w:history="1">
        <w:r>
          <w:rPr>
            <w:color w:val="2804C2"/>
            <w:sz w:val="24"/>
          </w:rPr>
          <w:t>3</w:t>
        </w:r>
      </w:hyperlink>
      <w:r>
        <w:rPr>
          <w:sz w:val="24"/>
        </w:rPr>
        <w:t xml:space="preserve">, </w:t>
      </w:r>
      <w:hyperlink w:anchor="_bookmark27" w:history="1">
        <w:r>
          <w:rPr>
            <w:color w:val="2804C2"/>
            <w:sz w:val="24"/>
          </w:rPr>
          <w:t>10</w:t>
        </w:r>
      </w:hyperlink>
      <w:r>
        <w:rPr>
          <w:color w:val="2804C2"/>
          <w:sz w:val="24"/>
        </w:rPr>
        <w:t xml:space="preserve"> </w:t>
      </w:r>
      <w:r>
        <w:rPr>
          <w:sz w:val="24"/>
        </w:rPr>
        <w:t xml:space="preserve">e </w:t>
      </w:r>
      <w:hyperlink w:anchor="_bookmark34" w:history="1">
        <w:r>
          <w:rPr>
            <w:color w:val="2804C2"/>
            <w:sz w:val="24"/>
          </w:rPr>
          <w:t>11</w:t>
        </w:r>
      </w:hyperlink>
      <w:r>
        <w:rPr>
          <w:sz w:val="24"/>
        </w:rPr>
        <w:t>.</w:t>
      </w:r>
    </w:p>
    <w:p w14:paraId="06454A6B" w14:textId="77777777" w:rsidR="00242630" w:rsidRDefault="00DF37DC">
      <w:pPr>
        <w:pStyle w:val="Corpodetexto"/>
        <w:spacing w:before="191" w:line="252" w:lineRule="auto"/>
      </w:pPr>
      <w:bookmarkStart w:id="366" w:name="_bookmark59"/>
      <w:bookmarkEnd w:id="366"/>
      <w:r>
        <w:rPr>
          <w:spacing w:val="-2"/>
        </w:rPr>
        <w:t>LEBART,</w:t>
      </w:r>
      <w:r>
        <w:rPr>
          <w:spacing w:val="-10"/>
        </w:rPr>
        <w:t xml:space="preserve"> </w:t>
      </w:r>
      <w:r>
        <w:rPr>
          <w:spacing w:val="-2"/>
        </w:rPr>
        <w:t>L.</w:t>
      </w:r>
      <w:r>
        <w:rPr>
          <w:spacing w:val="-10"/>
        </w:rPr>
        <w:t xml:space="preserve"> </w:t>
      </w:r>
      <w:r>
        <w:rPr>
          <w:spacing w:val="-2"/>
        </w:rPr>
        <w:t>Low</w:t>
      </w:r>
      <w:r>
        <w:rPr>
          <w:spacing w:val="-10"/>
        </w:rPr>
        <w:t xml:space="preserve"> </w:t>
      </w:r>
      <w:r>
        <w:rPr>
          <w:spacing w:val="-2"/>
        </w:rPr>
        <w:t>lexical</w:t>
      </w:r>
      <w:r>
        <w:rPr>
          <w:spacing w:val="-10"/>
        </w:rPr>
        <w:t xml:space="preserve"> </w:t>
      </w:r>
      <w:r>
        <w:rPr>
          <w:spacing w:val="-2"/>
        </w:rPr>
        <w:t>frequencies,</w:t>
      </w:r>
      <w:r>
        <w:rPr>
          <w:spacing w:val="-10"/>
        </w:rPr>
        <w:t xml:space="preserve"> </w:t>
      </w:r>
      <w:r>
        <w:rPr>
          <w:spacing w:val="-2"/>
        </w:rPr>
        <w:t>problems,</w:t>
      </w:r>
      <w:r>
        <w:rPr>
          <w:spacing w:val="-10"/>
        </w:rPr>
        <w:t xml:space="preserve"> </w:t>
      </w:r>
      <w:r>
        <w:rPr>
          <w:spacing w:val="-2"/>
        </w:rPr>
        <w:t>descriptions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predictions.</w:t>
      </w:r>
      <w:r>
        <w:rPr>
          <w:spacing w:val="-10"/>
        </w:rPr>
        <w:t xml:space="preserve"> </w:t>
      </w:r>
      <w:r>
        <w:rPr>
          <w:i/>
          <w:spacing w:val="-2"/>
        </w:rPr>
        <w:t>JADT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2020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n.</w:t>
      </w:r>
      <w:r>
        <w:rPr>
          <w:spacing w:val="-10"/>
        </w:rPr>
        <w:t xml:space="preserve"> </w:t>
      </w:r>
      <w:r>
        <w:rPr>
          <w:spacing w:val="-2"/>
        </w:rPr>
        <w:t>15,</w:t>
      </w:r>
      <w:r>
        <w:rPr>
          <w:spacing w:val="-10"/>
        </w:rPr>
        <w:t xml:space="preserve"> </w:t>
      </w:r>
      <w:r>
        <w:rPr>
          <w:spacing w:val="-2"/>
        </w:rPr>
        <w:t>p.</w:t>
      </w:r>
      <w:r>
        <w:rPr>
          <w:spacing w:val="-10"/>
        </w:rPr>
        <w:t xml:space="preserve"> </w:t>
      </w:r>
      <w:r>
        <w:rPr>
          <w:spacing w:val="-2"/>
        </w:rPr>
        <w:t xml:space="preserve">12. </w:t>
      </w:r>
      <w:r>
        <w:t xml:space="preserve">Disponível em: </w:t>
      </w:r>
      <w:hyperlink r:id="rId34">
        <w:r>
          <w:rPr>
            <w:color w:val="2804C2"/>
          </w:rPr>
          <w:t>&lt;http://www.dtmvic.com/doc/Lebart_JADT_2020_Eng.pdf&gt;</w:t>
        </w:r>
      </w:hyperlink>
      <w:r>
        <w:t>.</w:t>
      </w:r>
      <w:r>
        <w:rPr>
          <w:spacing w:val="80"/>
        </w:rPr>
        <w:t xml:space="preserve"> </w:t>
      </w:r>
      <w:r>
        <w:t xml:space="preserve">Citado na página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6C" w14:textId="77777777" w:rsidR="00242630" w:rsidRDefault="00DF37DC">
      <w:pPr>
        <w:tabs>
          <w:tab w:val="left" w:pos="7371"/>
        </w:tabs>
        <w:spacing w:before="191" w:line="252" w:lineRule="auto"/>
        <w:ind w:left="141" w:right="360"/>
        <w:rPr>
          <w:sz w:val="24"/>
        </w:rPr>
      </w:pPr>
      <w:bookmarkStart w:id="367" w:name="_bookmark60"/>
      <w:bookmarkEnd w:id="367"/>
      <w:r>
        <w:rPr>
          <w:sz w:val="24"/>
        </w:rPr>
        <w:t xml:space="preserve">LEFF, E. Complexidade, interdisciplinaridade e saber ambiental. In: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Interdisciplinaridade em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Ciências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Ambientais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Signus</w:t>
      </w:r>
      <w:r>
        <w:rPr>
          <w:spacing w:val="40"/>
          <w:sz w:val="24"/>
        </w:rPr>
        <w:t xml:space="preserve"> </w:t>
      </w:r>
      <w:r>
        <w:rPr>
          <w:sz w:val="24"/>
        </w:rPr>
        <w:t>Editora,</w:t>
      </w:r>
      <w:r>
        <w:rPr>
          <w:spacing w:val="40"/>
          <w:sz w:val="24"/>
        </w:rPr>
        <w:t xml:space="preserve"> </w:t>
      </w:r>
      <w:r>
        <w:rPr>
          <w:sz w:val="24"/>
        </w:rPr>
        <w:t>2000.</w:t>
      </w:r>
      <w:r>
        <w:rPr>
          <w:spacing w:val="40"/>
          <w:sz w:val="24"/>
        </w:rPr>
        <w:t xml:space="preserve"> </w:t>
      </w:r>
      <w:r>
        <w:rPr>
          <w:sz w:val="24"/>
        </w:rPr>
        <w:t>cap.</w:t>
      </w:r>
      <w:r>
        <w:rPr>
          <w:spacing w:val="40"/>
          <w:sz w:val="24"/>
        </w:rPr>
        <w:t xml:space="preserve"> </w:t>
      </w:r>
      <w:r>
        <w:rPr>
          <w:sz w:val="24"/>
        </w:rPr>
        <w:t>2,</w:t>
      </w:r>
      <w:r>
        <w:rPr>
          <w:spacing w:val="40"/>
          <w:sz w:val="24"/>
        </w:rPr>
        <w:t xml:space="preserve"> </w:t>
      </w:r>
      <w:r>
        <w:rPr>
          <w:sz w:val="24"/>
        </w:rPr>
        <w:t>p.</w:t>
      </w:r>
      <w:r>
        <w:rPr>
          <w:spacing w:val="40"/>
          <w:sz w:val="24"/>
        </w:rPr>
        <w:t xml:space="preserve"> </w:t>
      </w:r>
      <w:r>
        <w:rPr>
          <w:sz w:val="24"/>
        </w:rPr>
        <w:t>32.</w:t>
      </w:r>
      <w:r>
        <w:rPr>
          <w:spacing w:val="40"/>
          <w:sz w:val="24"/>
        </w:rPr>
        <w:t xml:space="preserve"> </w:t>
      </w:r>
      <w:r>
        <w:rPr>
          <w:sz w:val="24"/>
        </w:rPr>
        <w:t>Disponível</w:t>
      </w:r>
      <w:r>
        <w:rPr>
          <w:spacing w:val="40"/>
          <w:sz w:val="24"/>
        </w:rPr>
        <w:t xml:space="preserve"> </w:t>
      </w:r>
      <w:r>
        <w:rPr>
          <w:sz w:val="24"/>
        </w:rPr>
        <w:t>em:</w:t>
      </w:r>
      <w:r>
        <w:rPr>
          <w:spacing w:val="40"/>
          <w:sz w:val="24"/>
        </w:rPr>
        <w:t xml:space="preserve"> </w:t>
      </w:r>
      <w:hyperlink r:id="rId35">
        <w:r>
          <w:rPr>
            <w:color w:val="2804C2"/>
            <w:sz w:val="24"/>
          </w:rPr>
          <w:t>&lt;http:</w:t>
        </w:r>
      </w:hyperlink>
    </w:p>
    <w:p w14:paraId="06454A6D" w14:textId="77777777" w:rsidR="00242630" w:rsidRDefault="00DF37DC">
      <w:pPr>
        <w:pStyle w:val="Corpodetexto"/>
        <w:spacing w:line="274" w:lineRule="exact"/>
        <w:ind w:left="134"/>
      </w:pPr>
      <w:hyperlink r:id="rId36">
        <w:r>
          <w:rPr>
            <w:color w:val="2804C2"/>
          </w:rPr>
          <w:t>//www.nuredam.com.br/files/divulgacao/philippi01.pdf&gt;</w:t>
        </w:r>
      </w:hyperlink>
      <w:r>
        <w:t>.</w:t>
      </w:r>
      <w:r>
        <w:rPr>
          <w:spacing w:val="61"/>
        </w:rPr>
        <w:t xml:space="preserve"> </w:t>
      </w:r>
      <w:r>
        <w:t>Citado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vezes</w:t>
      </w:r>
      <w:r>
        <w:rPr>
          <w:spacing w:val="-11"/>
        </w:rPr>
        <w:t xml:space="preserve"> </w:t>
      </w:r>
      <w:r>
        <w:t>nas</w:t>
      </w:r>
      <w:r>
        <w:rPr>
          <w:spacing w:val="-10"/>
        </w:rPr>
        <w:t xml:space="preserve"> </w:t>
      </w:r>
      <w:r>
        <w:t>páginas</w:t>
      </w:r>
      <w:r>
        <w:rPr>
          <w:spacing w:val="-11"/>
        </w:rPr>
        <w:t xml:space="preserve"> </w:t>
      </w:r>
      <w:hyperlink w:anchor="_bookmark0" w:history="1">
        <w:r>
          <w:rPr>
            <w:color w:val="2804C2"/>
          </w:rPr>
          <w:t>2</w:t>
        </w:r>
      </w:hyperlink>
      <w:r>
        <w:t>,</w:t>
      </w:r>
      <w:r>
        <w:rPr>
          <w:spacing w:val="-11"/>
        </w:rPr>
        <w:t xml:space="preserve"> </w:t>
      </w:r>
      <w:hyperlink w:anchor="_bookmark15" w:history="1">
        <w:r>
          <w:rPr>
            <w:color w:val="2804C2"/>
          </w:rPr>
          <w:t>7</w:t>
        </w:r>
      </w:hyperlink>
      <w:r>
        <w:rPr>
          <w:color w:val="2804C2"/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hyperlink w:anchor="_bookmark27" w:history="1">
        <w:r>
          <w:rPr>
            <w:color w:val="2804C2"/>
            <w:spacing w:val="-5"/>
          </w:rPr>
          <w:t>10</w:t>
        </w:r>
      </w:hyperlink>
      <w:r>
        <w:rPr>
          <w:spacing w:val="-5"/>
        </w:rPr>
        <w:t>.</w:t>
      </w:r>
    </w:p>
    <w:p w14:paraId="06454A6E" w14:textId="77777777" w:rsidR="00242630" w:rsidRDefault="00DF37DC">
      <w:pPr>
        <w:pStyle w:val="Corpodetexto"/>
        <w:spacing w:before="206" w:line="252" w:lineRule="auto"/>
      </w:pPr>
      <w:bookmarkStart w:id="368" w:name="_bookmark61"/>
      <w:bookmarkEnd w:id="368"/>
      <w:r>
        <w:t>LINCOLN,</w:t>
      </w:r>
      <w:r>
        <w:rPr>
          <w:spacing w:val="-13"/>
        </w:rPr>
        <w:t xml:space="preserve"> </w:t>
      </w:r>
      <w:r>
        <w:t>Y.</w:t>
      </w:r>
      <w:r>
        <w:rPr>
          <w:spacing w:val="-13"/>
        </w:rPr>
        <w:t xml:space="preserve"> </w:t>
      </w:r>
      <w:r>
        <w:t>S.;</w:t>
      </w:r>
      <w:r>
        <w:rPr>
          <w:spacing w:val="-13"/>
        </w:rPr>
        <w:t xml:space="preserve"> </w:t>
      </w:r>
      <w:r>
        <w:t>GUBA,</w:t>
      </w:r>
      <w:r>
        <w:rPr>
          <w:spacing w:val="-13"/>
        </w:rPr>
        <w:t xml:space="preserve"> </w:t>
      </w:r>
      <w:r>
        <w:t>E.</w:t>
      </w:r>
      <w:r>
        <w:rPr>
          <w:spacing w:val="-13"/>
        </w:rPr>
        <w:t xml:space="preserve"> </w:t>
      </w:r>
      <w:r>
        <w:t>G.</w:t>
      </w:r>
      <w:r>
        <w:rPr>
          <w:spacing w:val="-13"/>
        </w:rPr>
        <w:t xml:space="preserve"> </w:t>
      </w:r>
      <w:r>
        <w:rPr>
          <w:i/>
        </w:rPr>
        <w:t>Naturalistic</w:t>
      </w:r>
      <w:r>
        <w:rPr>
          <w:i/>
          <w:spacing w:val="-13"/>
        </w:rPr>
        <w:t xml:space="preserve"> </w:t>
      </w:r>
      <w:r>
        <w:rPr>
          <w:i/>
        </w:rPr>
        <w:t>Inquiry</w:t>
      </w:r>
      <w:r>
        <w:t>.</w:t>
      </w:r>
      <w:r>
        <w:rPr>
          <w:spacing w:val="-13"/>
        </w:rPr>
        <w:t xml:space="preserve"> </w:t>
      </w:r>
      <w:r>
        <w:t>Thousand</w:t>
      </w:r>
      <w:r>
        <w:rPr>
          <w:spacing w:val="-13"/>
        </w:rPr>
        <w:t xml:space="preserve"> </w:t>
      </w:r>
      <w:r>
        <w:t>Oaks,</w:t>
      </w:r>
      <w:r>
        <w:rPr>
          <w:spacing w:val="-13"/>
        </w:rPr>
        <w:t xml:space="preserve"> </w:t>
      </w:r>
      <w:r>
        <w:t>CA:</w:t>
      </w:r>
      <w:r>
        <w:rPr>
          <w:spacing w:val="-13"/>
        </w:rPr>
        <w:t xml:space="preserve"> </w:t>
      </w:r>
      <w:r>
        <w:t>SAGE</w:t>
      </w:r>
      <w:r>
        <w:rPr>
          <w:spacing w:val="-13"/>
        </w:rPr>
        <w:t xml:space="preserve"> </w:t>
      </w:r>
      <w:r>
        <w:t>Publications,</w:t>
      </w:r>
      <w:r>
        <w:rPr>
          <w:spacing w:val="-13"/>
        </w:rPr>
        <w:t xml:space="preserve"> </w:t>
      </w:r>
      <w:r>
        <w:t xml:space="preserve">1985. Citado 2 vezes nas páginas </w:t>
      </w:r>
      <w:hyperlink w:anchor="_bookmark27" w:history="1">
        <w:r>
          <w:rPr>
            <w:color w:val="2804C2"/>
          </w:rPr>
          <w:t>10</w:t>
        </w:r>
      </w:hyperlink>
      <w:r>
        <w:rPr>
          <w:color w:val="2804C2"/>
        </w:rPr>
        <w:t xml:space="preserve"> </w:t>
      </w:r>
      <w:r>
        <w:t xml:space="preserve">e </w:t>
      </w:r>
      <w:hyperlink w:anchor="_bookmark34" w:history="1">
        <w:r>
          <w:rPr>
            <w:color w:val="2804C2"/>
          </w:rPr>
          <w:t>11</w:t>
        </w:r>
      </w:hyperlink>
      <w:r>
        <w:t>.</w:t>
      </w:r>
    </w:p>
    <w:p w14:paraId="06454A6F" w14:textId="77777777" w:rsidR="00242630" w:rsidRDefault="00DF37DC">
      <w:pPr>
        <w:spacing w:before="190" w:line="252" w:lineRule="auto"/>
        <w:ind w:left="141" w:right="889"/>
        <w:rPr>
          <w:sz w:val="24"/>
        </w:rPr>
      </w:pPr>
      <w:bookmarkStart w:id="369" w:name="_bookmark62"/>
      <w:bookmarkEnd w:id="369"/>
      <w:r>
        <w:rPr>
          <w:sz w:val="24"/>
        </w:rPr>
        <w:t>MAGALHÃES</w:t>
      </w:r>
      <w:r>
        <w:rPr>
          <w:spacing w:val="36"/>
          <w:sz w:val="24"/>
        </w:rPr>
        <w:t xml:space="preserve"> </w:t>
      </w:r>
      <w:r>
        <w:rPr>
          <w:sz w:val="24"/>
        </w:rPr>
        <w:t>Jr.,</w:t>
      </w:r>
      <w:r>
        <w:rPr>
          <w:spacing w:val="36"/>
          <w:sz w:val="24"/>
        </w:rPr>
        <w:t xml:space="preserve"> </w:t>
      </w:r>
      <w:r>
        <w:rPr>
          <w:sz w:val="24"/>
        </w:rPr>
        <w:t>C.</w:t>
      </w:r>
      <w:r>
        <w:rPr>
          <w:spacing w:val="36"/>
          <w:sz w:val="24"/>
        </w:rPr>
        <w:t xml:space="preserve"> </w:t>
      </w:r>
      <w:r>
        <w:rPr>
          <w:sz w:val="24"/>
        </w:rPr>
        <w:t>A.</w:t>
      </w:r>
      <w:r>
        <w:rPr>
          <w:spacing w:val="36"/>
          <w:sz w:val="24"/>
        </w:rPr>
        <w:t xml:space="preserve"> </w:t>
      </w:r>
      <w:r>
        <w:rPr>
          <w:sz w:val="24"/>
        </w:rPr>
        <w:t>O.;</w:t>
      </w:r>
      <w:r>
        <w:rPr>
          <w:spacing w:val="36"/>
          <w:sz w:val="24"/>
        </w:rPr>
        <w:t xml:space="preserve"> </w:t>
      </w:r>
      <w:r>
        <w:rPr>
          <w:sz w:val="24"/>
        </w:rPr>
        <w:t>BATISTA,</w:t>
      </w:r>
      <w:r>
        <w:rPr>
          <w:spacing w:val="36"/>
          <w:sz w:val="24"/>
        </w:rPr>
        <w:t xml:space="preserve"> </w:t>
      </w:r>
      <w:r>
        <w:rPr>
          <w:sz w:val="24"/>
        </w:rPr>
        <w:t>M.</w:t>
      </w:r>
      <w:r>
        <w:rPr>
          <w:spacing w:val="36"/>
          <w:sz w:val="24"/>
        </w:rPr>
        <w:t xml:space="preserve"> </w:t>
      </w:r>
      <w:r>
        <w:rPr>
          <w:sz w:val="24"/>
        </w:rPr>
        <w:t>C.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Metodologia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Pesquisa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Educação 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Ensino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r>
        <w:rPr>
          <w:sz w:val="24"/>
        </w:rPr>
        <w:t>Editora</w:t>
      </w:r>
      <w:r>
        <w:rPr>
          <w:spacing w:val="31"/>
          <w:sz w:val="24"/>
        </w:rPr>
        <w:t xml:space="preserve"> </w:t>
      </w:r>
      <w:r>
        <w:rPr>
          <w:sz w:val="24"/>
        </w:rPr>
        <w:t>Massoni,</w:t>
      </w:r>
      <w:r>
        <w:rPr>
          <w:spacing w:val="31"/>
          <w:sz w:val="24"/>
        </w:rPr>
        <w:t xml:space="preserve"> </w:t>
      </w:r>
      <w:r>
        <w:rPr>
          <w:sz w:val="24"/>
        </w:rPr>
        <w:t>2021.</w:t>
      </w:r>
      <w:r>
        <w:rPr>
          <w:spacing w:val="32"/>
          <w:sz w:val="24"/>
        </w:rPr>
        <w:t xml:space="preserve"> </w:t>
      </w:r>
      <w:r>
        <w:rPr>
          <w:sz w:val="24"/>
        </w:rPr>
        <w:t>ISBN</w:t>
      </w:r>
      <w:r>
        <w:rPr>
          <w:spacing w:val="31"/>
          <w:sz w:val="24"/>
        </w:rPr>
        <w:t xml:space="preserve"> </w:t>
      </w:r>
      <w:r>
        <w:rPr>
          <w:sz w:val="24"/>
        </w:rPr>
        <w:t>978-65-87542-35-5.</w:t>
      </w:r>
      <w:r>
        <w:rPr>
          <w:spacing w:val="31"/>
          <w:sz w:val="24"/>
        </w:rPr>
        <w:t xml:space="preserve"> </w:t>
      </w:r>
      <w:r>
        <w:rPr>
          <w:sz w:val="24"/>
        </w:rPr>
        <w:t>Disponível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em:</w:t>
      </w:r>
    </w:p>
    <w:p w14:paraId="06454A70" w14:textId="77777777" w:rsidR="00242630" w:rsidRDefault="00DF37DC">
      <w:pPr>
        <w:pStyle w:val="Corpodetexto"/>
        <w:spacing w:line="252" w:lineRule="auto"/>
        <w:ind w:hanging="28"/>
      </w:pPr>
      <w:hyperlink r:id="rId37">
        <w:r>
          <w:rPr>
            <w:color w:val="2804C2"/>
            <w:spacing w:val="-2"/>
            <w:w w:val="95"/>
          </w:rPr>
          <w:t>&lt;https://www.researchgate.net/publication/358189924_Metodologia_da_Pe</w:t>
        </w:r>
        <w:r>
          <w:rPr>
            <w:color w:val="2804C2"/>
            <w:spacing w:val="-2"/>
            <w:w w:val="95"/>
          </w:rPr>
          <w:t>squisa_em_Educacao_e_</w:t>
        </w:r>
      </w:hyperlink>
      <w:r>
        <w:rPr>
          <w:color w:val="2804C2"/>
          <w:spacing w:val="80"/>
          <w:w w:val="150"/>
        </w:rPr>
        <w:t xml:space="preserve">   </w:t>
      </w:r>
      <w:hyperlink r:id="rId38">
        <w:r>
          <w:rPr>
            <w:color w:val="2804C2"/>
          </w:rPr>
          <w:t>Ensino_de_Ciencias&gt;</w:t>
        </w:r>
      </w:hyperlink>
      <w:r>
        <w:t>.</w:t>
      </w:r>
      <w:r>
        <w:rPr>
          <w:spacing w:val="80"/>
        </w:rPr>
        <w:t xml:space="preserve"> </w:t>
      </w:r>
      <w:r>
        <w:t xml:space="preserve">Citado na página </w:t>
      </w:r>
      <w:hyperlink w:anchor="_bookmark35" w:history="1">
        <w:r>
          <w:rPr>
            <w:color w:val="2804C2"/>
          </w:rPr>
          <w:t>12</w:t>
        </w:r>
      </w:hyperlink>
      <w:r>
        <w:t>.</w:t>
      </w:r>
    </w:p>
    <w:p w14:paraId="06454A71" w14:textId="77777777" w:rsidR="00242630" w:rsidRDefault="00DF37DC">
      <w:pPr>
        <w:spacing w:before="190" w:line="252" w:lineRule="auto"/>
        <w:ind w:left="133" w:right="116" w:firstLine="7"/>
        <w:rPr>
          <w:sz w:val="24"/>
        </w:rPr>
      </w:pPr>
      <w:bookmarkStart w:id="370" w:name="_bookmark63"/>
      <w:bookmarkEnd w:id="370"/>
      <w:r>
        <w:rPr>
          <w:sz w:val="24"/>
        </w:rPr>
        <w:t>MANSO,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C.</w:t>
      </w:r>
      <w:r>
        <w:rPr>
          <w:spacing w:val="-5"/>
          <w:sz w:val="24"/>
        </w:rPr>
        <w:t xml:space="preserve"> </w:t>
      </w:r>
      <w:r>
        <w:rPr>
          <w:sz w:val="24"/>
        </w:rPr>
        <w:t>G.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Valorização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Serviços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Ancilares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Reserva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Geradores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Hidrelétricos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171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p. Tese (Doutorado), abr. 2010. Disponível em: </w:t>
      </w:r>
      <w:hyperlink r:id="rId39">
        <w:r>
          <w:rPr>
            <w:color w:val="2804C2"/>
            <w:sz w:val="24"/>
          </w:rPr>
          <w:t>&lt;https://www.feis.unesp.br/Home/departamentos/</w:t>
        </w:r>
      </w:hyperlink>
      <w:r>
        <w:rPr>
          <w:color w:val="2804C2"/>
          <w:sz w:val="24"/>
        </w:rPr>
        <w:t xml:space="preserve"> </w:t>
      </w:r>
      <w:hyperlink r:id="rId40">
        <w:r>
          <w:rPr>
            <w:color w:val="2804C2"/>
            <w:sz w:val="24"/>
          </w:rPr>
          <w:t>engenhariaeletrica/pos-graduacao/064-tese_juan_carlos_galvis.pdf&gt;</w:t>
        </w:r>
      </w:hyperlink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Citado na página </w:t>
      </w:r>
      <w:hyperlink w:anchor="_bookmark18" w:history="1">
        <w:r>
          <w:rPr>
            <w:color w:val="2804C2"/>
            <w:sz w:val="24"/>
          </w:rPr>
          <w:t>8</w:t>
        </w:r>
      </w:hyperlink>
      <w:r>
        <w:rPr>
          <w:sz w:val="24"/>
        </w:rPr>
        <w:t>.</w:t>
      </w:r>
    </w:p>
    <w:p w14:paraId="06454A72" w14:textId="77777777" w:rsidR="00242630" w:rsidRDefault="00DF37DC">
      <w:pPr>
        <w:spacing w:before="190" w:line="252" w:lineRule="auto"/>
        <w:ind w:left="141"/>
        <w:rPr>
          <w:sz w:val="24"/>
        </w:rPr>
      </w:pPr>
      <w:bookmarkStart w:id="371" w:name="_bookmark64"/>
      <w:bookmarkEnd w:id="371"/>
      <w:r>
        <w:rPr>
          <w:sz w:val="24"/>
        </w:rPr>
        <w:t xml:space="preserve">MOSCOVICI, S. </w:t>
      </w:r>
      <w:r>
        <w:rPr>
          <w:i/>
          <w:sz w:val="24"/>
        </w:rPr>
        <w:t>Representações sociais: investigações em psicologia social</w:t>
      </w:r>
      <w:r>
        <w:rPr>
          <w:sz w:val="24"/>
        </w:rPr>
        <w:t xml:space="preserve">. Vozes, 2007. 395 p. </w:t>
      </w:r>
      <w:r>
        <w:rPr>
          <w:spacing w:val="-2"/>
          <w:sz w:val="24"/>
        </w:rPr>
        <w:t xml:space="preserve">Disponível em: </w:t>
      </w:r>
      <w:hyperlink r:id="rId41">
        <w:r>
          <w:rPr>
            <w:color w:val="2804C2"/>
            <w:spacing w:val="-2"/>
            <w:sz w:val="24"/>
          </w:rPr>
          <w:t>&lt;https://www.academia.edu/25698906/MOSCOVICI_S_Representa%C3%A7%C3%</w:t>
        </w:r>
      </w:hyperlink>
      <w:r>
        <w:rPr>
          <w:color w:val="2804C2"/>
          <w:spacing w:val="-2"/>
          <w:sz w:val="24"/>
        </w:rPr>
        <w:t xml:space="preserve"> </w:t>
      </w:r>
      <w:hyperlink r:id="rId42">
        <w:r>
          <w:rPr>
            <w:color w:val="2804C2"/>
            <w:sz w:val="24"/>
          </w:rPr>
          <w:t>B5es_Sociais&gt;</w:t>
        </w:r>
      </w:hyperlink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Citado 6 vezes nas páginas </w:t>
      </w:r>
      <w:hyperlink w:anchor="_bookmark3" w:history="1">
        <w:r>
          <w:rPr>
            <w:color w:val="2804C2"/>
            <w:sz w:val="24"/>
          </w:rPr>
          <w:t>3</w:t>
        </w:r>
      </w:hyperlink>
      <w:r>
        <w:rPr>
          <w:sz w:val="24"/>
        </w:rPr>
        <w:t xml:space="preserve">, </w:t>
      </w:r>
      <w:hyperlink w:anchor="_bookmark6" w:history="1">
        <w:r>
          <w:rPr>
            <w:color w:val="2804C2"/>
            <w:sz w:val="24"/>
          </w:rPr>
          <w:t>4</w:t>
        </w:r>
      </w:hyperlink>
      <w:r>
        <w:rPr>
          <w:sz w:val="24"/>
        </w:rPr>
        <w:t xml:space="preserve">, </w:t>
      </w:r>
      <w:hyperlink w:anchor="_bookmark9" w:history="1">
        <w:r>
          <w:rPr>
            <w:color w:val="2804C2"/>
            <w:sz w:val="24"/>
          </w:rPr>
          <w:t>5</w:t>
        </w:r>
      </w:hyperlink>
      <w:r>
        <w:rPr>
          <w:sz w:val="24"/>
        </w:rPr>
        <w:t xml:space="preserve">, </w:t>
      </w:r>
      <w:hyperlink w:anchor="_bookmark12" w:history="1">
        <w:r>
          <w:rPr>
            <w:color w:val="2804C2"/>
            <w:sz w:val="24"/>
          </w:rPr>
          <w:t>6</w:t>
        </w:r>
      </w:hyperlink>
      <w:r>
        <w:rPr>
          <w:sz w:val="24"/>
        </w:rPr>
        <w:t xml:space="preserve">, </w:t>
      </w:r>
      <w:hyperlink w:anchor="_bookmark15" w:history="1">
        <w:r>
          <w:rPr>
            <w:color w:val="2804C2"/>
            <w:sz w:val="24"/>
          </w:rPr>
          <w:t>7</w:t>
        </w:r>
      </w:hyperlink>
      <w:r>
        <w:rPr>
          <w:color w:val="2804C2"/>
          <w:sz w:val="24"/>
        </w:rPr>
        <w:t xml:space="preserve"> </w:t>
      </w:r>
      <w:r>
        <w:rPr>
          <w:sz w:val="24"/>
        </w:rPr>
        <w:t xml:space="preserve">e </w:t>
      </w:r>
      <w:hyperlink w:anchor="_bookmark34" w:history="1">
        <w:r>
          <w:rPr>
            <w:color w:val="2804C2"/>
            <w:sz w:val="24"/>
          </w:rPr>
          <w:t>11</w:t>
        </w:r>
      </w:hyperlink>
      <w:r>
        <w:rPr>
          <w:sz w:val="24"/>
        </w:rPr>
        <w:t>.</w:t>
      </w:r>
    </w:p>
    <w:p w14:paraId="06454A73" w14:textId="77777777" w:rsidR="00242630" w:rsidRDefault="00242630">
      <w:pPr>
        <w:spacing w:line="252" w:lineRule="auto"/>
        <w:rPr>
          <w:sz w:val="24"/>
        </w:rPr>
        <w:sectPr w:rsidR="00242630">
          <w:pgSz w:w="11910" w:h="16840"/>
          <w:pgMar w:top="1060" w:right="980" w:bottom="740" w:left="1000" w:header="0" w:footer="546" w:gutter="0"/>
          <w:cols w:space="720"/>
        </w:sectPr>
      </w:pPr>
    </w:p>
    <w:p w14:paraId="06454A74" w14:textId="77777777" w:rsidR="00242630" w:rsidRDefault="00DF37DC">
      <w:pPr>
        <w:pStyle w:val="Corpodetexto"/>
        <w:spacing w:before="71"/>
      </w:pPr>
      <w:bookmarkStart w:id="372" w:name="_bookmark65"/>
      <w:bookmarkEnd w:id="372"/>
      <w:r>
        <w:lastRenderedPageBreak/>
        <w:t>MÜLLER,</w:t>
      </w:r>
      <w:r>
        <w:rPr>
          <w:spacing w:val="20"/>
        </w:rPr>
        <w:t xml:space="preserve"> </w:t>
      </w:r>
      <w:r>
        <w:t>K.;</w:t>
      </w:r>
      <w:r>
        <w:rPr>
          <w:spacing w:val="20"/>
        </w:rPr>
        <w:t xml:space="preserve"> </w:t>
      </w:r>
      <w:r>
        <w:t>ADAMETZ,</w:t>
      </w:r>
      <w:r>
        <w:rPr>
          <w:spacing w:val="21"/>
        </w:rPr>
        <w:t xml:space="preserve"> </w:t>
      </w:r>
      <w:r>
        <w:t>P.</w:t>
      </w:r>
      <w:r>
        <w:rPr>
          <w:spacing w:val="20"/>
        </w:rPr>
        <w:t xml:space="preserve"> </w:t>
      </w:r>
      <w:r>
        <w:t>Energetic</w:t>
      </w:r>
      <w:r>
        <w:rPr>
          <w:spacing w:val="20"/>
        </w:rPr>
        <w:t xml:space="preserve"> </w:t>
      </w:r>
      <w:r>
        <w:t>evaluation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hydrog</w:t>
      </w:r>
      <w:r>
        <w:t>en</w:t>
      </w:r>
      <w:r>
        <w:rPr>
          <w:spacing w:val="21"/>
        </w:rPr>
        <w:t xml:space="preserve"> </w:t>
      </w:r>
      <w:r>
        <w:t>storage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metal</w:t>
      </w:r>
      <w:r>
        <w:rPr>
          <w:spacing w:val="21"/>
        </w:rPr>
        <w:t xml:space="preserve"> </w:t>
      </w:r>
      <w:r>
        <w:rPr>
          <w:spacing w:val="-2"/>
        </w:rPr>
        <w:t>hydrides.</w:t>
      </w:r>
    </w:p>
    <w:p w14:paraId="06454A75" w14:textId="77777777" w:rsidR="00242630" w:rsidRDefault="00DF37DC">
      <w:pPr>
        <w:spacing w:before="13"/>
        <w:ind w:left="137"/>
        <w:rPr>
          <w:sz w:val="24"/>
        </w:rPr>
      </w:pPr>
      <w:r>
        <w:rPr>
          <w:i/>
          <w:sz w:val="24"/>
        </w:rPr>
        <w:t>International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Energy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sz w:val="24"/>
        </w:rPr>
        <w:t>v.</w:t>
      </w:r>
      <w:r>
        <w:rPr>
          <w:spacing w:val="23"/>
          <w:sz w:val="24"/>
        </w:rPr>
        <w:t xml:space="preserve"> </w:t>
      </w:r>
      <w:r>
        <w:rPr>
          <w:sz w:val="24"/>
        </w:rPr>
        <w:t>40,</w:t>
      </w:r>
      <w:r>
        <w:rPr>
          <w:spacing w:val="24"/>
          <w:sz w:val="24"/>
        </w:rPr>
        <w:t xml:space="preserve"> </w:t>
      </w:r>
      <w:r>
        <w:rPr>
          <w:sz w:val="24"/>
        </w:rPr>
        <w:t>n.</w:t>
      </w:r>
      <w:r>
        <w:rPr>
          <w:spacing w:val="24"/>
          <w:sz w:val="24"/>
        </w:rPr>
        <w:t xml:space="preserve"> </w:t>
      </w:r>
      <w:r>
        <w:rPr>
          <w:sz w:val="24"/>
        </w:rPr>
        <w:t>13,</w:t>
      </w:r>
      <w:r>
        <w:rPr>
          <w:spacing w:val="24"/>
          <w:sz w:val="24"/>
        </w:rPr>
        <w:t xml:space="preserve"> </w:t>
      </w:r>
      <w:r>
        <w:rPr>
          <w:sz w:val="24"/>
        </w:rPr>
        <w:t>p.</w:t>
      </w:r>
      <w:r>
        <w:rPr>
          <w:spacing w:val="24"/>
          <w:sz w:val="24"/>
        </w:rPr>
        <w:t xml:space="preserve"> </w:t>
      </w:r>
      <w:r>
        <w:rPr>
          <w:sz w:val="24"/>
        </w:rPr>
        <w:t>31,</w:t>
      </w:r>
      <w:r>
        <w:rPr>
          <w:spacing w:val="24"/>
          <w:sz w:val="24"/>
        </w:rPr>
        <w:t xml:space="preserve"> </w:t>
      </w:r>
      <w:r>
        <w:rPr>
          <w:sz w:val="24"/>
        </w:rPr>
        <w:t>maio</w:t>
      </w:r>
      <w:r>
        <w:rPr>
          <w:spacing w:val="23"/>
          <w:sz w:val="24"/>
        </w:rPr>
        <w:t xml:space="preserve"> </w:t>
      </w:r>
      <w:r>
        <w:rPr>
          <w:sz w:val="24"/>
        </w:rPr>
        <w:t>2016.</w:t>
      </w:r>
      <w:r>
        <w:rPr>
          <w:spacing w:val="24"/>
          <w:sz w:val="24"/>
        </w:rPr>
        <w:t xml:space="preserve"> </w:t>
      </w:r>
      <w:r>
        <w:rPr>
          <w:sz w:val="24"/>
        </w:rPr>
        <w:t>Disponível</w:t>
      </w:r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em:</w:t>
      </w:r>
    </w:p>
    <w:p w14:paraId="06454A76" w14:textId="77777777" w:rsidR="00242630" w:rsidRDefault="00DF37DC">
      <w:pPr>
        <w:pStyle w:val="Corpodetexto"/>
        <w:spacing w:before="13"/>
        <w:ind w:left="114"/>
      </w:pPr>
      <w:hyperlink r:id="rId43">
        <w:r>
          <w:rPr>
            <w:color w:val="2804C2"/>
          </w:rPr>
          <w:t>&lt;https://doi.org/10.1002/er.3563&gt;</w:t>
        </w:r>
      </w:hyperlink>
      <w:r>
        <w:t>.</w:t>
      </w:r>
      <w:r>
        <w:rPr>
          <w:spacing w:val="63"/>
        </w:rPr>
        <w:t xml:space="preserve"> </w:t>
      </w:r>
      <w:r>
        <w:t>Citado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página</w:t>
      </w:r>
      <w:r>
        <w:rPr>
          <w:spacing w:val="-10"/>
        </w:rPr>
        <w:t xml:space="preserve"> </w:t>
      </w:r>
      <w:hyperlink w:anchor="_bookmark21" w:history="1">
        <w:r>
          <w:rPr>
            <w:color w:val="2804C2"/>
            <w:spacing w:val="-5"/>
          </w:rPr>
          <w:t>9</w:t>
        </w:r>
      </w:hyperlink>
      <w:r>
        <w:rPr>
          <w:spacing w:val="-5"/>
        </w:rPr>
        <w:t>.</w:t>
      </w:r>
    </w:p>
    <w:p w14:paraId="06454A77" w14:textId="77777777" w:rsidR="00242630" w:rsidRDefault="00DF37DC">
      <w:pPr>
        <w:spacing w:before="205" w:line="252" w:lineRule="auto"/>
        <w:ind w:left="141" w:right="140"/>
        <w:jc w:val="both"/>
        <w:rPr>
          <w:sz w:val="24"/>
        </w:rPr>
      </w:pPr>
      <w:bookmarkStart w:id="373" w:name="_bookmark66"/>
      <w:bookmarkEnd w:id="373"/>
      <w:r>
        <w:rPr>
          <w:sz w:val="24"/>
        </w:rPr>
        <w:t xml:space="preserve">NATIONS, U. </w:t>
      </w:r>
      <w:r>
        <w:rPr>
          <w:i/>
          <w:sz w:val="24"/>
        </w:rPr>
        <w:t xml:space="preserve">Transforming our World: the </w:t>
      </w:r>
      <w:r>
        <w:rPr>
          <w:i/>
          <w:sz w:val="24"/>
        </w:rPr>
        <w:t>2030 Agenda for sustainable development</w:t>
      </w:r>
      <w:r>
        <w:rPr>
          <w:sz w:val="24"/>
        </w:rPr>
        <w:t xml:space="preserve">. 2015. 41 p. Disponível em: </w:t>
      </w:r>
      <w:hyperlink r:id="rId44">
        <w:r>
          <w:rPr>
            <w:color w:val="2804C2"/>
            <w:sz w:val="24"/>
          </w:rPr>
          <w:t>&lt;https://sdgs.un.org/sites/default/files/publications/21</w:t>
        </w:r>
        <w:r>
          <w:rPr>
            <w:color w:val="2804C2"/>
            <w:sz w:val="24"/>
          </w:rPr>
          <w:t>252030%20Agenda%20for%</w:t>
        </w:r>
      </w:hyperlink>
      <w:r>
        <w:rPr>
          <w:color w:val="2804C2"/>
          <w:sz w:val="24"/>
        </w:rPr>
        <w:t xml:space="preserve"> </w:t>
      </w:r>
      <w:hyperlink r:id="rId45">
        <w:r>
          <w:rPr>
            <w:color w:val="2804C2"/>
            <w:sz w:val="24"/>
          </w:rPr>
          <w:t>20Sustainable%20Development%20web.pdf&gt;</w:t>
        </w:r>
      </w:hyperlink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Citado na página </w:t>
      </w:r>
      <w:hyperlink w:anchor="_bookmark27" w:history="1">
        <w:r>
          <w:rPr>
            <w:color w:val="2804C2"/>
            <w:sz w:val="24"/>
          </w:rPr>
          <w:t>10</w:t>
        </w:r>
      </w:hyperlink>
      <w:r>
        <w:rPr>
          <w:sz w:val="24"/>
        </w:rPr>
        <w:t>.</w:t>
      </w:r>
    </w:p>
    <w:p w14:paraId="06454A78" w14:textId="77777777" w:rsidR="00242630" w:rsidRDefault="00DF37DC">
      <w:pPr>
        <w:pStyle w:val="Corpodetexto"/>
        <w:spacing w:before="190" w:line="252" w:lineRule="auto"/>
        <w:ind w:right="160"/>
      </w:pPr>
      <w:bookmarkStart w:id="374" w:name="_bookmark67"/>
      <w:bookmarkEnd w:id="374"/>
      <w:r>
        <w:t>NEWBOROUGH,</w:t>
      </w:r>
      <w:r>
        <w:rPr>
          <w:spacing w:val="29"/>
        </w:rPr>
        <w:t xml:space="preserve"> </w:t>
      </w:r>
      <w:r>
        <w:t>M.;</w:t>
      </w:r>
      <w:r>
        <w:rPr>
          <w:spacing w:val="29"/>
        </w:rPr>
        <w:t xml:space="preserve"> </w:t>
      </w:r>
      <w:r>
        <w:t>COOLEY,</w:t>
      </w:r>
      <w:r>
        <w:rPr>
          <w:spacing w:val="29"/>
        </w:rPr>
        <w:t xml:space="preserve"> </w:t>
      </w:r>
      <w:r>
        <w:t>G.</w:t>
      </w:r>
      <w:r>
        <w:rPr>
          <w:spacing w:val="29"/>
        </w:rPr>
        <w:t xml:space="preserve"> </w:t>
      </w:r>
      <w:r>
        <w:t>Developments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global</w:t>
      </w:r>
      <w:r>
        <w:rPr>
          <w:spacing w:val="29"/>
        </w:rPr>
        <w:t xml:space="preserve"> </w:t>
      </w:r>
      <w:r>
        <w:t>hydrogen</w:t>
      </w:r>
      <w:r>
        <w:rPr>
          <w:spacing w:val="29"/>
        </w:rPr>
        <w:t xml:space="preserve"> </w:t>
      </w:r>
      <w:r>
        <w:t>market:</w:t>
      </w:r>
      <w:r>
        <w:rPr>
          <w:spacing w:val="29"/>
        </w:rPr>
        <w:t xml:space="preserve"> </w:t>
      </w:r>
      <w:r>
        <w:t>The spectrum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hydrogen</w:t>
      </w:r>
      <w:r>
        <w:rPr>
          <w:spacing w:val="40"/>
        </w:rPr>
        <w:t xml:space="preserve"> </w:t>
      </w:r>
      <w:r>
        <w:t>colours.</w:t>
      </w:r>
      <w:r>
        <w:rPr>
          <w:spacing w:val="40"/>
        </w:rPr>
        <w:t xml:space="preserve"> </w:t>
      </w:r>
      <w:r>
        <w:rPr>
          <w:i/>
        </w:rPr>
        <w:t>Fuel</w:t>
      </w:r>
      <w:r>
        <w:rPr>
          <w:i/>
          <w:spacing w:val="40"/>
        </w:rPr>
        <w:t xml:space="preserve"> </w:t>
      </w:r>
      <w:r>
        <w:rPr>
          <w:i/>
        </w:rPr>
        <w:t>Cells</w:t>
      </w:r>
      <w:r>
        <w:rPr>
          <w:i/>
          <w:spacing w:val="40"/>
        </w:rPr>
        <w:t xml:space="preserve"> </w:t>
      </w:r>
      <w:r>
        <w:rPr>
          <w:i/>
        </w:rPr>
        <w:t>Bulletin</w:t>
      </w:r>
      <w:r>
        <w:t>,</w:t>
      </w:r>
      <w:r>
        <w:rPr>
          <w:spacing w:val="40"/>
        </w:rPr>
        <w:t xml:space="preserve"> </w:t>
      </w:r>
      <w:r>
        <w:t>n.</w:t>
      </w:r>
      <w:r>
        <w:rPr>
          <w:spacing w:val="40"/>
        </w:rPr>
        <w:t xml:space="preserve"> </w:t>
      </w:r>
      <w:r>
        <w:t>11,</w:t>
      </w:r>
      <w:r>
        <w:rPr>
          <w:spacing w:val="40"/>
        </w:rPr>
        <w:t xml:space="preserve"> </w:t>
      </w:r>
      <w:r>
        <w:t>nov.</w:t>
      </w:r>
      <w:r>
        <w:rPr>
          <w:spacing w:val="40"/>
        </w:rPr>
        <w:t xml:space="preserve"> </w:t>
      </w:r>
      <w:r>
        <w:t>2020.</w:t>
      </w:r>
      <w:r>
        <w:rPr>
          <w:spacing w:val="40"/>
        </w:rPr>
        <w:t xml:space="preserve"> </w:t>
      </w:r>
      <w:r>
        <w:t>Disponível</w:t>
      </w:r>
      <w:r>
        <w:rPr>
          <w:spacing w:val="40"/>
        </w:rPr>
        <w:t xml:space="preserve"> </w:t>
      </w:r>
      <w:r>
        <w:t>em:</w:t>
      </w:r>
    </w:p>
    <w:p w14:paraId="06454A79" w14:textId="77777777" w:rsidR="00242630" w:rsidRDefault="00DF37DC">
      <w:pPr>
        <w:pStyle w:val="Corpodetexto"/>
        <w:spacing w:line="252" w:lineRule="auto"/>
        <w:ind w:hanging="28"/>
      </w:pPr>
      <w:hyperlink r:id="rId46">
        <w:r>
          <w:rPr>
            <w:color w:val="2804C2"/>
          </w:rPr>
          <w:t>&lt;https://www.magonlinelibrary.com/doi/epub/10.1016/S1464-2859%2820%2930546-0&gt;</w:t>
        </w:r>
      </w:hyperlink>
      <w:r>
        <w:t>.</w:t>
      </w:r>
      <w:r>
        <w:rPr>
          <w:spacing w:val="33"/>
        </w:rPr>
        <w:t xml:space="preserve"> </w:t>
      </w:r>
      <w:r>
        <w:t>Citado</w:t>
      </w:r>
      <w:r>
        <w:rPr>
          <w:spacing w:val="-15"/>
        </w:rPr>
        <w:t xml:space="preserve"> </w:t>
      </w:r>
      <w:r>
        <w:t xml:space="preserve">na página </w:t>
      </w:r>
      <w:hyperlink w:anchor="_bookmark21" w:history="1">
        <w:r>
          <w:rPr>
            <w:color w:val="2804C2"/>
          </w:rPr>
          <w:t>9</w:t>
        </w:r>
      </w:hyperlink>
      <w:r>
        <w:t>.</w:t>
      </w:r>
    </w:p>
    <w:p w14:paraId="06454A7A" w14:textId="77777777" w:rsidR="00242630" w:rsidRDefault="00DF37DC">
      <w:pPr>
        <w:tabs>
          <w:tab w:val="left" w:pos="3544"/>
        </w:tabs>
        <w:spacing w:before="189" w:line="252" w:lineRule="auto"/>
        <w:ind w:left="141" w:right="846"/>
        <w:rPr>
          <w:i/>
          <w:sz w:val="24"/>
        </w:rPr>
      </w:pPr>
      <w:bookmarkStart w:id="375" w:name="_bookmark68"/>
      <w:bookmarkEnd w:id="375"/>
      <w:r>
        <w:rPr>
          <w:sz w:val="24"/>
        </w:rPr>
        <w:t>ORTIZ,</w:t>
      </w:r>
      <w:r>
        <w:rPr>
          <w:spacing w:val="24"/>
          <w:sz w:val="24"/>
        </w:rPr>
        <w:t xml:space="preserve"> </w:t>
      </w:r>
      <w:r>
        <w:rPr>
          <w:sz w:val="24"/>
        </w:rPr>
        <w:t>A.</w:t>
      </w:r>
      <w:r>
        <w:rPr>
          <w:spacing w:val="24"/>
          <w:sz w:val="24"/>
        </w:rPr>
        <w:t xml:space="preserve"> </w:t>
      </w:r>
      <w:r>
        <w:rPr>
          <w:sz w:val="24"/>
        </w:rPr>
        <w:t>J.;</w:t>
      </w:r>
      <w:r>
        <w:rPr>
          <w:spacing w:val="24"/>
          <w:sz w:val="24"/>
        </w:rPr>
        <w:t xml:space="preserve"> </w:t>
      </w:r>
      <w:r>
        <w:rPr>
          <w:sz w:val="24"/>
        </w:rPr>
        <w:t>TRIANI,</w:t>
      </w:r>
      <w:r>
        <w:rPr>
          <w:spacing w:val="24"/>
          <w:sz w:val="24"/>
        </w:rPr>
        <w:t xml:space="preserve"> </w:t>
      </w:r>
      <w:r>
        <w:rPr>
          <w:sz w:val="24"/>
        </w:rPr>
        <w:t>F.;</w:t>
      </w:r>
      <w:r>
        <w:rPr>
          <w:spacing w:val="24"/>
          <w:sz w:val="24"/>
        </w:rPr>
        <w:t xml:space="preserve"> </w:t>
      </w:r>
      <w:r>
        <w:rPr>
          <w:sz w:val="24"/>
        </w:rPr>
        <w:t>MAGALHÃES</w:t>
      </w:r>
      <w:r>
        <w:rPr>
          <w:spacing w:val="24"/>
          <w:sz w:val="24"/>
        </w:rPr>
        <w:t xml:space="preserve"> </w:t>
      </w:r>
      <w:r>
        <w:rPr>
          <w:sz w:val="24"/>
        </w:rPr>
        <w:t>Jr.,</w:t>
      </w:r>
      <w:r>
        <w:rPr>
          <w:spacing w:val="24"/>
          <w:sz w:val="24"/>
        </w:rPr>
        <w:t xml:space="preserve"> </w:t>
      </w:r>
      <w:r>
        <w:rPr>
          <w:sz w:val="24"/>
        </w:rPr>
        <w:t>C.</w:t>
      </w:r>
      <w:r>
        <w:rPr>
          <w:spacing w:val="24"/>
          <w:sz w:val="24"/>
        </w:rPr>
        <w:t xml:space="preserve"> </w:t>
      </w:r>
      <w:r>
        <w:rPr>
          <w:sz w:val="24"/>
        </w:rPr>
        <w:t>A.</w:t>
      </w:r>
      <w:r>
        <w:rPr>
          <w:spacing w:val="24"/>
          <w:sz w:val="24"/>
        </w:rPr>
        <w:t xml:space="preserve"> </w:t>
      </w:r>
      <w:r>
        <w:rPr>
          <w:sz w:val="24"/>
        </w:rPr>
        <w:t>O.</w:t>
      </w:r>
      <w:r>
        <w:rPr>
          <w:spacing w:val="24"/>
          <w:sz w:val="24"/>
        </w:rPr>
        <w:t xml:space="preserve"> </w:t>
      </w:r>
      <w:r>
        <w:rPr>
          <w:sz w:val="24"/>
        </w:rPr>
        <w:t>de.</w:t>
      </w:r>
      <w:r>
        <w:rPr>
          <w:spacing w:val="24"/>
          <w:sz w:val="24"/>
        </w:rPr>
        <w:t xml:space="preserve"> </w:t>
      </w:r>
      <w:r>
        <w:rPr>
          <w:sz w:val="24"/>
        </w:rPr>
        <w:t>Representações</w:t>
      </w:r>
      <w:r>
        <w:rPr>
          <w:spacing w:val="24"/>
          <w:sz w:val="24"/>
        </w:rPr>
        <w:t xml:space="preserve"> </w:t>
      </w:r>
      <w:r>
        <w:rPr>
          <w:sz w:val="24"/>
        </w:rPr>
        <w:t>sociais:</w:t>
      </w:r>
      <w:r>
        <w:rPr>
          <w:spacing w:val="24"/>
          <w:sz w:val="24"/>
        </w:rPr>
        <w:t xml:space="preserve"> </w:t>
      </w:r>
      <w:r>
        <w:rPr>
          <w:sz w:val="24"/>
        </w:rPr>
        <w:t>Uma teoria,</w:t>
      </w:r>
      <w:r>
        <w:rPr>
          <w:spacing w:val="40"/>
          <w:sz w:val="24"/>
        </w:rPr>
        <w:t xml:space="preserve"> </w:t>
      </w:r>
      <w:r>
        <w:rPr>
          <w:sz w:val="24"/>
        </w:rPr>
        <w:t>muitos</w:t>
      </w:r>
      <w:r>
        <w:rPr>
          <w:spacing w:val="40"/>
          <w:sz w:val="24"/>
        </w:rPr>
        <w:t xml:space="preserve"> </w:t>
      </w:r>
      <w:r>
        <w:rPr>
          <w:sz w:val="24"/>
        </w:rPr>
        <w:t>caminhos.</w:t>
      </w:r>
      <w:r>
        <w:rPr>
          <w:spacing w:val="40"/>
          <w:sz w:val="24"/>
        </w:rPr>
        <w:t xml:space="preserve"> </w:t>
      </w:r>
      <w:r>
        <w:rPr>
          <w:sz w:val="24"/>
        </w:rPr>
        <w:t>In:</w:t>
      </w:r>
      <w:r>
        <w:rPr>
          <w:spacing w:val="34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Metodologia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Pesquisa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Educação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Ensino</w:t>
      </w:r>
    </w:p>
    <w:p w14:paraId="06454A7B" w14:textId="77777777" w:rsidR="00242630" w:rsidRDefault="00DF37DC">
      <w:pPr>
        <w:pStyle w:val="Corpodetexto"/>
        <w:spacing w:line="274" w:lineRule="exact"/>
      </w:pPr>
      <w:r>
        <w:rPr>
          <w:i/>
        </w:rPr>
        <w:t>de</w:t>
      </w:r>
      <w:r>
        <w:rPr>
          <w:i/>
          <w:spacing w:val="40"/>
        </w:rPr>
        <w:t xml:space="preserve"> </w:t>
      </w:r>
      <w:r>
        <w:rPr>
          <w:i/>
        </w:rPr>
        <w:t>Ciência</w:t>
      </w:r>
      <w:r>
        <w:t>.</w:t>
      </w:r>
      <w:r>
        <w:rPr>
          <w:spacing w:val="40"/>
        </w:rPr>
        <w:t xml:space="preserve"> </w:t>
      </w:r>
      <w:r>
        <w:t>Massoni,</w:t>
      </w:r>
      <w:r>
        <w:rPr>
          <w:spacing w:val="40"/>
        </w:rPr>
        <w:t xml:space="preserve"> </w:t>
      </w:r>
      <w:r>
        <w:t>2021.</w:t>
      </w:r>
      <w:r>
        <w:rPr>
          <w:spacing w:val="41"/>
        </w:rPr>
        <w:t xml:space="preserve"> </w:t>
      </w:r>
      <w:r>
        <w:t>p.</w:t>
      </w:r>
      <w:r>
        <w:rPr>
          <w:spacing w:val="40"/>
        </w:rPr>
        <w:t xml:space="preserve"> </w:t>
      </w:r>
      <w:r>
        <w:t>19.</w:t>
      </w:r>
      <w:r>
        <w:rPr>
          <w:spacing w:val="40"/>
        </w:rPr>
        <w:t xml:space="preserve"> </w:t>
      </w:r>
      <w:r>
        <w:t>ISBN</w:t>
      </w:r>
      <w:r>
        <w:rPr>
          <w:spacing w:val="41"/>
        </w:rPr>
        <w:t xml:space="preserve"> </w:t>
      </w:r>
      <w:r>
        <w:t>978-65-87542-35-5.</w:t>
      </w:r>
      <w:r>
        <w:rPr>
          <w:spacing w:val="40"/>
        </w:rPr>
        <w:t xml:space="preserve"> </w:t>
      </w:r>
      <w:r>
        <w:t>Disponível</w:t>
      </w:r>
      <w:r>
        <w:rPr>
          <w:spacing w:val="40"/>
        </w:rPr>
        <w:t xml:space="preserve"> </w:t>
      </w:r>
      <w:r>
        <w:t>em:</w:t>
      </w:r>
      <w:r>
        <w:rPr>
          <w:spacing w:val="41"/>
        </w:rPr>
        <w:t xml:space="preserve"> </w:t>
      </w:r>
      <w:hyperlink r:id="rId47">
        <w:r>
          <w:rPr>
            <w:color w:val="2804C2"/>
            <w:spacing w:val="-2"/>
          </w:rPr>
          <w:t>&lt;https:</w:t>
        </w:r>
      </w:hyperlink>
    </w:p>
    <w:p w14:paraId="06454A7C" w14:textId="77777777" w:rsidR="00242630" w:rsidRDefault="00DF37DC">
      <w:pPr>
        <w:pStyle w:val="Corpodetexto"/>
        <w:spacing w:before="13" w:line="252" w:lineRule="auto"/>
        <w:ind w:right="425" w:hanging="7"/>
      </w:pPr>
      <w:hyperlink r:id="rId48">
        <w:r>
          <w:rPr>
            <w:color w:val="2804C2"/>
            <w:spacing w:val="-2"/>
          </w:rPr>
          <w:t>//www.researchgate.net/profile/Carlos-Magalhaes-Junior/publication/358189924_Metodologia_</w:t>
        </w:r>
      </w:hyperlink>
      <w:r>
        <w:rPr>
          <w:color w:val="2804C2"/>
          <w:spacing w:val="80"/>
          <w:w w:val="150"/>
        </w:rPr>
        <w:t xml:space="preserve"> </w:t>
      </w:r>
      <w:hyperlink r:id="rId49">
        <w:r>
          <w:rPr>
            <w:color w:val="2804C2"/>
            <w:spacing w:val="-2"/>
          </w:rPr>
          <w:t>da_Pesquisa_em_Educacao_e_Ensino_de_Ciencias/links/61f4261caad5781d41b6dd5e/</w:t>
        </w:r>
      </w:hyperlink>
      <w:r>
        <w:rPr>
          <w:color w:val="2804C2"/>
          <w:spacing w:val="80"/>
        </w:rPr>
        <w:t xml:space="preserve"> </w:t>
      </w:r>
      <w:hyperlink r:id="rId50">
        <w:r>
          <w:rPr>
            <w:color w:val="2804C2"/>
            <w:spacing w:val="-2"/>
          </w:rPr>
          <w:t>Metodologia-da-Pesquisa-em-Educacao-e-Ensino-d</w:t>
        </w:r>
        <w:r>
          <w:rPr>
            <w:color w:val="2804C2"/>
            <w:spacing w:val="-2"/>
          </w:rPr>
          <w:t>e-Ciencias.pdf?origin=publication_detail&gt;</w:t>
        </w:r>
      </w:hyperlink>
      <w:r>
        <w:rPr>
          <w:spacing w:val="-2"/>
        </w:rPr>
        <w:t>.</w:t>
      </w:r>
      <w:r>
        <w:rPr>
          <w:spacing w:val="80"/>
        </w:rPr>
        <w:t xml:space="preserve">  </w:t>
      </w:r>
      <w:r>
        <w:t xml:space="preserve">Citado na página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7D" w14:textId="77777777" w:rsidR="00242630" w:rsidRDefault="00DF37DC">
      <w:pPr>
        <w:spacing w:before="189"/>
        <w:ind w:left="141"/>
        <w:rPr>
          <w:sz w:val="24"/>
        </w:rPr>
      </w:pPr>
      <w:bookmarkStart w:id="376" w:name="_bookmark69"/>
      <w:bookmarkEnd w:id="376"/>
      <w:r>
        <w:rPr>
          <w:i/>
          <w:sz w:val="24"/>
        </w:rPr>
        <w:t>Energy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Efficiency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Policy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</w:rPr>
        <w:t>evelopments</w:t>
      </w:r>
      <w:r>
        <w:rPr>
          <w:sz w:val="24"/>
        </w:rPr>
        <w:t>.</w:t>
      </w:r>
      <w:r>
        <w:rPr>
          <w:spacing w:val="27"/>
          <w:sz w:val="24"/>
        </w:rPr>
        <w:t xml:space="preserve"> </w:t>
      </w:r>
      <w:r>
        <w:rPr>
          <w:sz w:val="24"/>
        </w:rPr>
        <w:t>OECD/IEA,</w:t>
      </w:r>
      <w:r>
        <w:rPr>
          <w:spacing w:val="26"/>
          <w:sz w:val="24"/>
        </w:rPr>
        <w:t xml:space="preserve"> </w:t>
      </w:r>
      <w:r>
        <w:rPr>
          <w:sz w:val="24"/>
        </w:rPr>
        <w:t>2012.</w:t>
      </w:r>
      <w:r>
        <w:rPr>
          <w:spacing w:val="27"/>
          <w:sz w:val="24"/>
        </w:rPr>
        <w:t xml:space="preserve"> </w:t>
      </w:r>
      <w:r>
        <w:rPr>
          <w:sz w:val="24"/>
        </w:rPr>
        <w:t>24</w:t>
      </w:r>
      <w:r>
        <w:rPr>
          <w:spacing w:val="26"/>
          <w:sz w:val="24"/>
        </w:rPr>
        <w:t xml:space="preserve"> </w:t>
      </w:r>
      <w:r>
        <w:rPr>
          <w:sz w:val="24"/>
        </w:rPr>
        <w:t>p.</w:t>
      </w:r>
      <w:r>
        <w:rPr>
          <w:spacing w:val="27"/>
          <w:sz w:val="24"/>
        </w:rPr>
        <w:t xml:space="preserve"> </w:t>
      </w:r>
      <w:r>
        <w:rPr>
          <w:sz w:val="24"/>
        </w:rPr>
        <w:t>Disponível</w:t>
      </w:r>
      <w:r>
        <w:rPr>
          <w:spacing w:val="26"/>
          <w:sz w:val="24"/>
        </w:rPr>
        <w:t xml:space="preserve"> </w:t>
      </w:r>
      <w:r>
        <w:rPr>
          <w:sz w:val="24"/>
        </w:rPr>
        <w:t>em:</w:t>
      </w:r>
      <w:r>
        <w:rPr>
          <w:spacing w:val="27"/>
          <w:sz w:val="24"/>
        </w:rPr>
        <w:t xml:space="preserve"> </w:t>
      </w:r>
      <w:hyperlink r:id="rId51">
        <w:r>
          <w:rPr>
            <w:color w:val="2804C2"/>
            <w:spacing w:val="-2"/>
            <w:sz w:val="24"/>
          </w:rPr>
          <w:t>&lt;https:</w:t>
        </w:r>
      </w:hyperlink>
    </w:p>
    <w:p w14:paraId="06454A7E" w14:textId="77777777" w:rsidR="00242630" w:rsidRDefault="00DF37DC">
      <w:pPr>
        <w:pStyle w:val="Corpodetexto"/>
        <w:spacing w:before="13" w:line="252" w:lineRule="auto"/>
        <w:ind w:hanging="7"/>
      </w:pPr>
      <w:hyperlink r:id="rId52">
        <w:r>
          <w:rPr>
            <w:color w:val="2804C2"/>
            <w:spacing w:val="-2"/>
          </w:rPr>
          <w:t>//www.oecd-ilibrary.org/docserver/5k3wb8f2dr36-en.pdf?expires=1645614162&amp;id=id&amp;accname=</w:t>
        </w:r>
      </w:hyperlink>
      <w:r>
        <w:rPr>
          <w:color w:val="2804C2"/>
          <w:spacing w:val="80"/>
          <w:w w:val="150"/>
        </w:rPr>
        <w:t xml:space="preserve"> </w:t>
      </w:r>
      <w:hyperlink r:id="rId53">
        <w:r>
          <w:rPr>
            <w:color w:val="2804C2"/>
          </w:rPr>
          <w:t>guest&amp;checksum=DCFD9D21AE06347A8F5F3788BEC11727&gt;</w:t>
        </w:r>
      </w:hyperlink>
      <w:r>
        <w:t>.</w:t>
      </w:r>
      <w:r>
        <w:rPr>
          <w:spacing w:val="80"/>
        </w:rPr>
        <w:t xml:space="preserve"> </w:t>
      </w:r>
      <w:r>
        <w:t xml:space="preserve">Citado na página </w:t>
      </w:r>
      <w:hyperlink w:anchor="_bookmark18" w:history="1">
        <w:r>
          <w:rPr>
            <w:color w:val="2804C2"/>
          </w:rPr>
          <w:t>8</w:t>
        </w:r>
      </w:hyperlink>
      <w:r>
        <w:t>.</w:t>
      </w:r>
    </w:p>
    <w:p w14:paraId="06454A7F" w14:textId="77777777" w:rsidR="00242630" w:rsidRDefault="00DF37DC">
      <w:pPr>
        <w:pStyle w:val="Corpodetexto"/>
        <w:spacing w:before="191" w:line="252" w:lineRule="auto"/>
        <w:ind w:right="111"/>
      </w:pPr>
      <w:bookmarkStart w:id="377" w:name="_bookmark70"/>
      <w:bookmarkEnd w:id="377"/>
      <w:r>
        <w:t>PROFIO, P. et al. Comparison of hydrogen hydrates with existing hydrogen storage</w:t>
      </w:r>
      <w:r>
        <w:t xml:space="preserve"> technologies: </w:t>
      </w:r>
      <w:r>
        <w:rPr>
          <w:spacing w:val="-2"/>
        </w:rPr>
        <w:t>Energetic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economic</w:t>
      </w:r>
      <w:r>
        <w:rPr>
          <w:spacing w:val="-7"/>
        </w:rPr>
        <w:t xml:space="preserve"> </w:t>
      </w:r>
      <w:r>
        <w:rPr>
          <w:spacing w:val="-2"/>
        </w:rPr>
        <w:t>evaluations.</w:t>
      </w:r>
      <w:r>
        <w:rPr>
          <w:spacing w:val="-7"/>
        </w:rPr>
        <w:t xml:space="preserve"> </w:t>
      </w:r>
      <w:r>
        <w:rPr>
          <w:i/>
          <w:spacing w:val="-2"/>
        </w:rPr>
        <w:t>International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Journal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Hydrogen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Energy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v.</w:t>
      </w:r>
      <w:r>
        <w:rPr>
          <w:spacing w:val="-7"/>
        </w:rPr>
        <w:t xml:space="preserve"> </w:t>
      </w:r>
      <w:r>
        <w:rPr>
          <w:spacing w:val="-2"/>
        </w:rPr>
        <w:t>34,</w:t>
      </w:r>
      <w:r>
        <w:rPr>
          <w:spacing w:val="-7"/>
        </w:rPr>
        <w:t xml:space="preserve"> </w:t>
      </w:r>
      <w:r>
        <w:rPr>
          <w:spacing w:val="-2"/>
        </w:rPr>
        <w:t>n.</w:t>
      </w:r>
      <w:r>
        <w:rPr>
          <w:spacing w:val="-7"/>
        </w:rPr>
        <w:t xml:space="preserve"> </w:t>
      </w:r>
      <w:r>
        <w:rPr>
          <w:spacing w:val="-2"/>
        </w:rPr>
        <w:t>22,</w:t>
      </w:r>
      <w:r>
        <w:rPr>
          <w:spacing w:val="-7"/>
        </w:rPr>
        <w:t xml:space="preserve"> </w:t>
      </w:r>
      <w:r>
        <w:rPr>
          <w:spacing w:val="-2"/>
        </w:rPr>
        <w:t>p.</w:t>
      </w:r>
      <w:r>
        <w:rPr>
          <w:spacing w:val="-7"/>
        </w:rPr>
        <w:t xml:space="preserve"> </w:t>
      </w:r>
      <w:r>
        <w:rPr>
          <w:spacing w:val="-2"/>
        </w:rPr>
        <w:t>7,</w:t>
      </w:r>
      <w:r>
        <w:rPr>
          <w:spacing w:val="-7"/>
        </w:rPr>
        <w:t xml:space="preserve"> </w:t>
      </w:r>
      <w:r>
        <w:rPr>
          <w:spacing w:val="-2"/>
        </w:rPr>
        <w:t xml:space="preserve">nov. </w:t>
      </w:r>
      <w:r>
        <w:t>2009.</w:t>
      </w:r>
      <w:r>
        <w:rPr>
          <w:spacing w:val="-15"/>
        </w:rPr>
        <w:t xml:space="preserve"> </w:t>
      </w:r>
      <w:r>
        <w:t>Disponível</w:t>
      </w:r>
      <w:r>
        <w:rPr>
          <w:spacing w:val="-15"/>
        </w:rPr>
        <w:t xml:space="preserve"> </w:t>
      </w:r>
      <w:r>
        <w:t>em:</w:t>
      </w:r>
      <w:r>
        <w:rPr>
          <w:spacing w:val="-15"/>
        </w:rPr>
        <w:t xml:space="preserve"> </w:t>
      </w:r>
      <w:hyperlink r:id="rId54">
        <w:r>
          <w:rPr>
            <w:color w:val="2804C2"/>
          </w:rPr>
          <w:t>&lt;https://www.sciencedirect.com/science/article/abs/pii/S0360319909014967&gt;</w:t>
        </w:r>
      </w:hyperlink>
      <w:r>
        <w:t xml:space="preserve">. Citado na página </w:t>
      </w:r>
      <w:hyperlink w:anchor="_bookmark21" w:history="1">
        <w:r>
          <w:rPr>
            <w:color w:val="2804C2"/>
          </w:rPr>
          <w:t>9</w:t>
        </w:r>
      </w:hyperlink>
      <w:r>
        <w:t>.</w:t>
      </w:r>
    </w:p>
    <w:p w14:paraId="06454A80" w14:textId="77777777" w:rsidR="00242630" w:rsidRDefault="00DF37DC">
      <w:pPr>
        <w:tabs>
          <w:tab w:val="left" w:pos="3500"/>
        </w:tabs>
        <w:spacing w:before="189" w:line="252" w:lineRule="auto"/>
        <w:ind w:left="141" w:right="1144"/>
        <w:rPr>
          <w:sz w:val="24"/>
        </w:rPr>
      </w:pPr>
      <w:bookmarkStart w:id="378" w:name="_bookmark71"/>
      <w:bookmarkEnd w:id="378"/>
      <w:r>
        <w:rPr>
          <w:sz w:val="24"/>
        </w:rPr>
        <w:t>ROSA,</w:t>
      </w:r>
      <w:r>
        <w:rPr>
          <w:spacing w:val="40"/>
          <w:sz w:val="24"/>
        </w:rPr>
        <w:t xml:space="preserve"> </w:t>
      </w:r>
      <w:r>
        <w:rPr>
          <w:sz w:val="24"/>
        </w:rPr>
        <w:t>C.</w:t>
      </w:r>
      <w:r>
        <w:rPr>
          <w:spacing w:val="40"/>
          <w:sz w:val="24"/>
        </w:rPr>
        <w:t xml:space="preserve"> </w:t>
      </w:r>
      <w:r>
        <w:rPr>
          <w:sz w:val="24"/>
        </w:rPr>
        <w:t>T.</w:t>
      </w:r>
      <w:r>
        <w:rPr>
          <w:spacing w:val="40"/>
          <w:sz w:val="24"/>
        </w:rPr>
        <w:t xml:space="preserve"> </w:t>
      </w:r>
      <w:r>
        <w:rPr>
          <w:sz w:val="24"/>
        </w:rPr>
        <w:t>W.</w:t>
      </w:r>
      <w:r>
        <w:rPr>
          <w:spacing w:val="40"/>
          <w:sz w:val="24"/>
        </w:rPr>
        <w:t xml:space="preserve"> </w:t>
      </w:r>
      <w:r>
        <w:rPr>
          <w:sz w:val="24"/>
        </w:rPr>
        <w:t>da;</w:t>
      </w:r>
      <w:r>
        <w:rPr>
          <w:spacing w:val="40"/>
          <w:sz w:val="24"/>
        </w:rPr>
        <w:t xml:space="preserve"> </w:t>
      </w:r>
      <w:r>
        <w:rPr>
          <w:sz w:val="24"/>
        </w:rPr>
        <w:t>BATISTA,</w:t>
      </w:r>
      <w:r>
        <w:rPr>
          <w:spacing w:val="40"/>
          <w:sz w:val="24"/>
        </w:rPr>
        <w:t xml:space="preserve"> </w:t>
      </w:r>
      <w:r>
        <w:rPr>
          <w:sz w:val="24"/>
        </w:rPr>
        <w:t>M.</w:t>
      </w:r>
      <w:r>
        <w:rPr>
          <w:spacing w:val="40"/>
          <w:sz w:val="24"/>
        </w:rPr>
        <w:t xml:space="preserve"> </w:t>
      </w:r>
      <w:r>
        <w:rPr>
          <w:sz w:val="24"/>
        </w:rPr>
        <w:t>C.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pesquisa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produtos</w:t>
      </w:r>
      <w:r>
        <w:rPr>
          <w:spacing w:val="40"/>
          <w:sz w:val="24"/>
        </w:rPr>
        <w:t xml:space="preserve"> </w:t>
      </w:r>
      <w:r>
        <w:rPr>
          <w:sz w:val="24"/>
        </w:rPr>
        <w:t>educacionais</w:t>
      </w:r>
      <w:r>
        <w:rPr>
          <w:spacing w:val="40"/>
          <w:sz w:val="24"/>
        </w:rPr>
        <w:t xml:space="preserve"> </w:t>
      </w:r>
      <w:r>
        <w:rPr>
          <w:sz w:val="24"/>
        </w:rPr>
        <w:t>nos programas</w:t>
      </w:r>
      <w:r>
        <w:rPr>
          <w:spacing w:val="40"/>
          <w:sz w:val="24"/>
        </w:rPr>
        <w:t xml:space="preserve"> </w:t>
      </w:r>
      <w:r>
        <w:rPr>
          <w:sz w:val="24"/>
        </w:rPr>
        <w:t>profission</w:t>
      </w:r>
      <w:r>
        <w:rPr>
          <w:sz w:val="24"/>
        </w:rPr>
        <w:t>ais.</w:t>
      </w:r>
      <w:r>
        <w:rPr>
          <w:spacing w:val="40"/>
          <w:sz w:val="24"/>
        </w:rPr>
        <w:t xml:space="preserve"> </w:t>
      </w:r>
      <w:r>
        <w:rPr>
          <w:sz w:val="24"/>
        </w:rPr>
        <w:t>In:</w:t>
      </w:r>
      <w:r>
        <w:rPr>
          <w:spacing w:val="35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Metodologia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Pesquisa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Educação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Ensino de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Massoni,</w:t>
      </w:r>
      <w:r>
        <w:rPr>
          <w:spacing w:val="40"/>
          <w:sz w:val="24"/>
        </w:rPr>
        <w:t xml:space="preserve"> </w:t>
      </w:r>
      <w:r>
        <w:rPr>
          <w:sz w:val="24"/>
        </w:rPr>
        <w:t>2021.</w:t>
      </w:r>
      <w:r>
        <w:rPr>
          <w:spacing w:val="40"/>
          <w:sz w:val="24"/>
        </w:rPr>
        <w:t xml:space="preserve"> </w:t>
      </w:r>
      <w:r>
        <w:rPr>
          <w:sz w:val="24"/>
        </w:rPr>
        <w:t>p.</w:t>
      </w:r>
      <w:r>
        <w:rPr>
          <w:spacing w:val="40"/>
          <w:sz w:val="24"/>
        </w:rPr>
        <w:t xml:space="preserve"> </w:t>
      </w:r>
      <w:r>
        <w:rPr>
          <w:sz w:val="24"/>
        </w:rPr>
        <w:t>19.</w:t>
      </w:r>
      <w:r>
        <w:rPr>
          <w:spacing w:val="40"/>
          <w:sz w:val="24"/>
        </w:rPr>
        <w:t xml:space="preserve"> </w:t>
      </w:r>
      <w:r>
        <w:rPr>
          <w:sz w:val="24"/>
        </w:rPr>
        <w:t>ISBN</w:t>
      </w:r>
      <w:r>
        <w:rPr>
          <w:spacing w:val="40"/>
          <w:sz w:val="24"/>
        </w:rPr>
        <w:t xml:space="preserve"> </w:t>
      </w:r>
      <w:r>
        <w:rPr>
          <w:sz w:val="24"/>
        </w:rPr>
        <w:t>978-65-87542-35-5.</w:t>
      </w:r>
      <w:r>
        <w:rPr>
          <w:spacing w:val="40"/>
          <w:sz w:val="24"/>
        </w:rPr>
        <w:t xml:space="preserve"> </w:t>
      </w:r>
      <w:r>
        <w:rPr>
          <w:sz w:val="24"/>
        </w:rPr>
        <w:t>Disponível</w:t>
      </w:r>
      <w:r>
        <w:rPr>
          <w:spacing w:val="40"/>
          <w:sz w:val="24"/>
        </w:rPr>
        <w:t xml:space="preserve"> </w:t>
      </w:r>
      <w:r>
        <w:rPr>
          <w:sz w:val="24"/>
        </w:rPr>
        <w:t>em:</w:t>
      </w:r>
      <w:r>
        <w:rPr>
          <w:spacing w:val="40"/>
          <w:sz w:val="24"/>
        </w:rPr>
        <w:t xml:space="preserve"> </w:t>
      </w:r>
      <w:hyperlink r:id="rId55">
        <w:r>
          <w:rPr>
            <w:color w:val="2804C2"/>
            <w:sz w:val="24"/>
          </w:rPr>
          <w:t>&lt;https:</w:t>
        </w:r>
      </w:hyperlink>
    </w:p>
    <w:p w14:paraId="06454A81" w14:textId="77777777" w:rsidR="00242630" w:rsidRDefault="00DF37DC">
      <w:pPr>
        <w:pStyle w:val="Corpodetexto"/>
        <w:spacing w:line="252" w:lineRule="auto"/>
        <w:ind w:right="425" w:hanging="7"/>
      </w:pPr>
      <w:hyperlink r:id="rId56">
        <w:r>
          <w:rPr>
            <w:color w:val="2804C2"/>
            <w:spacing w:val="-2"/>
          </w:rPr>
          <w:t>//www.researchgate.net/profile/Carlos-Magalhaes-Junior/publication/358189924_Metodologia_</w:t>
        </w:r>
      </w:hyperlink>
      <w:r>
        <w:rPr>
          <w:color w:val="2804C2"/>
          <w:spacing w:val="80"/>
          <w:w w:val="150"/>
        </w:rPr>
        <w:t xml:space="preserve"> </w:t>
      </w:r>
      <w:hyperlink r:id="rId57">
        <w:r>
          <w:rPr>
            <w:color w:val="2804C2"/>
            <w:spacing w:val="-2"/>
          </w:rPr>
          <w:t>da_Pesquisa_em_Educacao_e_Ensino_de_Ciencias/links/61f4261caad5781d41b6dd5e/</w:t>
        </w:r>
      </w:hyperlink>
      <w:r>
        <w:rPr>
          <w:color w:val="2804C2"/>
          <w:spacing w:val="80"/>
        </w:rPr>
        <w:t xml:space="preserve"> </w:t>
      </w:r>
      <w:hyperlink r:id="rId58">
        <w:r>
          <w:rPr>
            <w:color w:val="2804C2"/>
            <w:spacing w:val="-2"/>
          </w:rPr>
          <w:t>Metodologia-da-Pesquisa-em-Educacao-e-Ensino-d</w:t>
        </w:r>
        <w:r>
          <w:rPr>
            <w:color w:val="2804C2"/>
            <w:spacing w:val="-2"/>
          </w:rPr>
          <w:t>e-Ciencias.pdf?origin=publication_detail&gt;</w:t>
        </w:r>
      </w:hyperlink>
      <w:r>
        <w:rPr>
          <w:spacing w:val="-2"/>
        </w:rPr>
        <w:t>.</w:t>
      </w:r>
      <w:r>
        <w:rPr>
          <w:spacing w:val="80"/>
        </w:rPr>
        <w:t xml:space="preserve">  </w:t>
      </w:r>
      <w:r>
        <w:t xml:space="preserve">Citado na página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82" w14:textId="77777777" w:rsidR="00242630" w:rsidRDefault="00DF37DC">
      <w:pPr>
        <w:spacing w:before="187"/>
        <w:ind w:left="141"/>
        <w:jc w:val="both"/>
        <w:rPr>
          <w:i/>
          <w:sz w:val="24"/>
        </w:rPr>
      </w:pPr>
      <w:bookmarkStart w:id="379" w:name="_bookmark72"/>
      <w:bookmarkEnd w:id="379"/>
      <w:r>
        <w:rPr>
          <w:sz w:val="24"/>
        </w:rPr>
        <w:t>SANTOS,</w:t>
      </w:r>
      <w:r>
        <w:rPr>
          <w:spacing w:val="20"/>
          <w:sz w:val="24"/>
        </w:rPr>
        <w:t xml:space="preserve"> </w:t>
      </w:r>
      <w:r>
        <w:rPr>
          <w:sz w:val="24"/>
        </w:rPr>
        <w:t>A.</w:t>
      </w:r>
      <w:r>
        <w:rPr>
          <w:spacing w:val="20"/>
          <w:sz w:val="24"/>
        </w:rPr>
        <w:t xml:space="preserve"> </w:t>
      </w:r>
      <w:r>
        <w:rPr>
          <w:sz w:val="24"/>
        </w:rPr>
        <w:t>O.</w:t>
      </w:r>
      <w:r>
        <w:rPr>
          <w:spacing w:val="21"/>
          <w:sz w:val="24"/>
        </w:rPr>
        <w:t xml:space="preserve"> </w:t>
      </w:r>
      <w:r>
        <w:rPr>
          <w:sz w:val="24"/>
        </w:rPr>
        <w:t>dos.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GRUPO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TRABALHO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ELABORAÇÃO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20"/>
          <w:sz w:val="24"/>
        </w:rPr>
        <w:t xml:space="preserve"> </w:t>
      </w:r>
      <w:r>
        <w:rPr>
          <w:i/>
          <w:spacing w:val="-2"/>
          <w:sz w:val="24"/>
        </w:rPr>
        <w:t>ITINERÁRIOS</w:t>
      </w:r>
    </w:p>
    <w:p w14:paraId="06454A83" w14:textId="77777777" w:rsidR="00242630" w:rsidRDefault="00DF37DC">
      <w:pPr>
        <w:pStyle w:val="Corpodetexto"/>
        <w:spacing w:before="13" w:line="252" w:lineRule="auto"/>
        <w:ind w:right="126" w:hanging="15"/>
      </w:pPr>
      <w:r>
        <w:rPr>
          <w:i/>
        </w:rPr>
        <w:t>FORMATIVOS</w:t>
      </w:r>
      <w:r>
        <w:t xml:space="preserve">. 2022. Disponível em: </w:t>
      </w:r>
      <w:r>
        <w:rPr>
          <w:color w:val="2804C2"/>
        </w:rPr>
        <w:t xml:space="preserve">&lt;https://professor.escoladigital.pr.gov.br/sites/professores/ </w:t>
      </w:r>
      <w:r>
        <w:rPr>
          <w:color w:val="2804C2"/>
          <w:spacing w:val="-2"/>
          <w:w w:val="95"/>
        </w:rPr>
        <w:t>arquivos_restritos/files/documento/2022-02/caderno_itinerarios_formativos2022.pdf#page=63;https:</w:t>
      </w:r>
    </w:p>
    <w:p w14:paraId="06454A84" w14:textId="77777777" w:rsidR="00242630" w:rsidRDefault="00DF37DC">
      <w:pPr>
        <w:pStyle w:val="Corpodetexto"/>
        <w:spacing w:line="252" w:lineRule="auto"/>
        <w:ind w:right="155" w:hanging="7"/>
      </w:pPr>
      <w:hyperlink r:id="rId59">
        <w:r>
          <w:rPr>
            <w:color w:val="2804C2"/>
          </w:rPr>
          <w:t>//www.go</w:t>
        </w:r>
      </w:hyperlink>
      <w:r>
        <w:rPr>
          <w:color w:val="2804C2"/>
        </w:rPr>
        <w:t>v</w:t>
      </w:r>
      <w:hyperlink r:id="rId60">
        <w:r>
          <w:rPr>
            <w:color w:val="2804C2"/>
          </w:rPr>
          <w:t>.br/mec/pt-br/no</w:t>
        </w:r>
      </w:hyperlink>
      <w:r>
        <w:rPr>
          <w:color w:val="2804C2"/>
        </w:rPr>
        <w:t>v</w:t>
      </w:r>
      <w:hyperlink r:id="rId61">
        <w:r>
          <w:rPr>
            <w:color w:val="2804C2"/>
          </w:rPr>
          <w:t>o-ensino-medio/itinerarios-formativos-do-novo-ensino-medio&gt;</w:t>
        </w:r>
      </w:hyperlink>
      <w:r>
        <w:t>.</w:t>
      </w:r>
      <w:r>
        <w:rPr>
          <w:spacing w:val="34"/>
        </w:rPr>
        <w:t xml:space="preserve"> </w:t>
      </w:r>
      <w:r>
        <w:t xml:space="preserve">Citado 2 vezes nas páginas </w:t>
      </w:r>
      <w:hyperlink w:anchor="_bookmark9" w:history="1">
        <w:r>
          <w:rPr>
            <w:color w:val="2804C2"/>
          </w:rPr>
          <w:t>5</w:t>
        </w:r>
      </w:hyperlink>
      <w:r>
        <w:rPr>
          <w:color w:val="2804C2"/>
        </w:rPr>
        <w:t xml:space="preserve"> </w:t>
      </w:r>
      <w:r>
        <w:t xml:space="preserve">e </w:t>
      </w:r>
      <w:hyperlink w:anchor="_bookmark36" w:history="1">
        <w:r>
          <w:rPr>
            <w:color w:val="2804C2"/>
          </w:rPr>
          <w:t>13</w:t>
        </w:r>
      </w:hyperlink>
      <w:r>
        <w:t>.</w:t>
      </w:r>
    </w:p>
    <w:p w14:paraId="06454A85" w14:textId="77777777" w:rsidR="00242630" w:rsidRDefault="00DF37DC">
      <w:pPr>
        <w:pStyle w:val="Corpodetexto"/>
        <w:spacing w:before="189" w:line="252" w:lineRule="auto"/>
        <w:ind w:right="116"/>
      </w:pPr>
      <w:bookmarkStart w:id="380" w:name="_bookmark73"/>
      <w:bookmarkEnd w:id="380"/>
      <w:r>
        <w:t>SHEVLIN, S. A.; GUO, Z. X. Density functional theory simulations of complex hydride and</w:t>
      </w:r>
      <w:r>
        <w:rPr>
          <w:spacing w:val="80"/>
        </w:rPr>
        <w:t xml:space="preserve"> </w:t>
      </w:r>
      <w:r>
        <w:t>carbon-based</w:t>
      </w:r>
      <w:r>
        <w:rPr>
          <w:spacing w:val="-9"/>
        </w:rPr>
        <w:t xml:space="preserve"> </w:t>
      </w:r>
      <w:r>
        <w:t>hydrogen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materials.</w:t>
      </w:r>
      <w:r>
        <w:rPr>
          <w:spacing w:val="-9"/>
        </w:rPr>
        <w:t xml:space="preserve"> </w:t>
      </w:r>
      <w:r>
        <w:rPr>
          <w:i/>
        </w:rPr>
        <w:t>Chem.</w:t>
      </w:r>
      <w:r>
        <w:rPr>
          <w:i/>
          <w:spacing w:val="-9"/>
        </w:rPr>
        <w:t xml:space="preserve"> </w:t>
      </w:r>
      <w:r>
        <w:rPr>
          <w:i/>
        </w:rPr>
        <w:t>Soc.</w:t>
      </w:r>
      <w:r>
        <w:rPr>
          <w:i/>
          <w:spacing w:val="-9"/>
        </w:rPr>
        <w:t xml:space="preserve"> </w:t>
      </w:r>
      <w:r>
        <w:rPr>
          <w:i/>
        </w:rPr>
        <w:t>Rev.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Royal</w:t>
      </w:r>
      <w:r>
        <w:rPr>
          <w:spacing w:val="-9"/>
        </w:rPr>
        <w:t xml:space="preserve"> </w:t>
      </w:r>
      <w:r>
        <w:t>Society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Chemistry,</w:t>
      </w:r>
      <w:r>
        <w:rPr>
          <w:spacing w:val="-9"/>
        </w:rPr>
        <w:t xml:space="preserve"> </w:t>
      </w:r>
      <w:r>
        <w:t>v.</w:t>
      </w:r>
      <w:r>
        <w:rPr>
          <w:spacing w:val="-9"/>
        </w:rPr>
        <w:t xml:space="preserve"> </w:t>
      </w:r>
      <w:r>
        <w:t>38,</w:t>
      </w:r>
      <w:r>
        <w:rPr>
          <w:spacing w:val="-9"/>
        </w:rPr>
        <w:t xml:space="preserve"> </w:t>
      </w:r>
      <w:r>
        <w:t xml:space="preserve">p. 211–225, 2009. Disponível em: </w:t>
      </w:r>
      <w:hyperlink r:id="rId62">
        <w:r>
          <w:rPr>
            <w:color w:val="2804C2"/>
          </w:rPr>
          <w:t>&lt;http://dx.doi.org/10.1039/B815553B&gt;</w:t>
        </w:r>
      </w:hyperlink>
      <w:r>
        <w:t>.</w:t>
      </w:r>
      <w:r>
        <w:rPr>
          <w:spacing w:val="80"/>
        </w:rPr>
        <w:t xml:space="preserve"> </w:t>
      </w:r>
      <w:r>
        <w:t xml:space="preserve">Citado na página </w:t>
      </w:r>
      <w:hyperlink w:anchor="_bookmark21" w:history="1">
        <w:r>
          <w:rPr>
            <w:color w:val="2804C2"/>
          </w:rPr>
          <w:t>9</w:t>
        </w:r>
      </w:hyperlink>
      <w:r>
        <w:t>.</w:t>
      </w:r>
    </w:p>
    <w:sectPr w:rsidR="00242630">
      <w:pgSz w:w="11910" w:h="16840"/>
      <w:pgMar w:top="1060" w:right="980" w:bottom="740" w:left="1000" w:header="0" w:footer="54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únior Magalhães" w:date="2022-06-30T14:53:00Z" w:initials="JM">
    <w:p w14:paraId="3EF43101" w14:textId="77777777" w:rsidR="00612D24" w:rsidRDefault="00543BDF" w:rsidP="00C103AA">
      <w:pPr>
        <w:pStyle w:val="Textodecomentrio"/>
      </w:pPr>
      <w:r>
        <w:rPr>
          <w:rStyle w:val="Refdecomentrio"/>
        </w:rPr>
        <w:annotationRef/>
      </w:r>
      <w:r w:rsidR="00612D24">
        <w:t>Título: todo maiúsculo e negrito</w:t>
      </w:r>
    </w:p>
  </w:comment>
  <w:comment w:id="3" w:author="Júnior Magalhães" w:date="2022-06-29T15:07:00Z" w:initials="JM">
    <w:p w14:paraId="11E711F5" w14:textId="7B8A25BC" w:rsidR="00EC31A1" w:rsidRDefault="00EC31A1" w:rsidP="003D2698">
      <w:pPr>
        <w:pStyle w:val="Textodecomentrio"/>
      </w:pPr>
      <w:r>
        <w:rPr>
          <w:rStyle w:val="Refdecomentrio"/>
        </w:rPr>
        <w:annotationRef/>
      </w:r>
      <w:r>
        <w:t>Seguir o padrão ABNT, que não é este modelo que vc fez.</w:t>
      </w:r>
    </w:p>
  </w:comment>
  <w:comment w:id="4" w:author="Júnior Magalhães" w:date="2022-06-29T15:08:00Z" w:initials="JM">
    <w:p w14:paraId="4B3D74A5" w14:textId="77777777" w:rsidR="00B95A4E" w:rsidRDefault="00B95A4E" w:rsidP="006477B9">
      <w:pPr>
        <w:pStyle w:val="Textodecomentrio"/>
      </w:pPr>
      <w:r>
        <w:rPr>
          <w:rStyle w:val="Refdecomentrio"/>
        </w:rPr>
        <w:annotationRef/>
      </w:r>
      <w:r>
        <w:t>Rever, pois na visão moderna de educação o conhecimento não se transfere, ele se constrói.</w:t>
      </w:r>
    </w:p>
  </w:comment>
  <w:comment w:id="5" w:author="Júnior Magalhães" w:date="2022-06-29T15:10:00Z" w:initials="JM">
    <w:p w14:paraId="4B889F0C" w14:textId="77777777" w:rsidR="00EB5BFD" w:rsidRDefault="00EB5BFD" w:rsidP="000668C8">
      <w:pPr>
        <w:pStyle w:val="Textodecomentrio"/>
      </w:pPr>
      <w:r>
        <w:rPr>
          <w:rStyle w:val="Refdecomentrio"/>
        </w:rPr>
        <w:annotationRef/>
      </w:r>
      <w:r>
        <w:t>Confuso!</w:t>
      </w:r>
    </w:p>
  </w:comment>
  <w:comment w:id="7" w:author="Júnior Magalhães" w:date="2022-06-30T14:54:00Z" w:initials="JM">
    <w:p w14:paraId="75B21DD1" w14:textId="77777777" w:rsidR="00612D24" w:rsidRDefault="00612D24" w:rsidP="0029727B">
      <w:pPr>
        <w:pStyle w:val="Textodecomentrio"/>
      </w:pPr>
      <w:r>
        <w:rPr>
          <w:rStyle w:val="Refdecomentrio"/>
        </w:rPr>
        <w:annotationRef/>
      </w:r>
      <w:r>
        <w:t>Subtítulo: todo maiúsculo e sem negrito</w:t>
      </w:r>
    </w:p>
  </w:comment>
  <w:comment w:id="8" w:author="Júnior Magalhães" w:date="2022-06-30T14:45:00Z" w:initials="JM">
    <w:p w14:paraId="0A108DAD" w14:textId="5A2914EE" w:rsidR="003F0144" w:rsidRDefault="003F0144" w:rsidP="00F029C1">
      <w:pPr>
        <w:pStyle w:val="Textodecomentrio"/>
      </w:pPr>
      <w:r>
        <w:rPr>
          <w:rStyle w:val="Refdecomentrio"/>
        </w:rPr>
        <w:annotationRef/>
      </w:r>
      <w:r>
        <w:t>É essa palavra mesmo?</w:t>
      </w:r>
    </w:p>
  </w:comment>
  <w:comment w:id="24" w:author="Júnior Magalhães" w:date="2022-06-30T14:45:00Z" w:initials="JM">
    <w:p w14:paraId="0773150F" w14:textId="77777777" w:rsidR="003F0144" w:rsidRDefault="003F0144" w:rsidP="00154304">
      <w:pPr>
        <w:pStyle w:val="Textodecomentrio"/>
      </w:pPr>
      <w:r>
        <w:rPr>
          <w:rStyle w:val="Refdecomentrio"/>
        </w:rPr>
        <w:annotationRef/>
      </w:r>
      <w:r>
        <w:t xml:space="preserve">Não é assim </w:t>
      </w:r>
    </w:p>
  </w:comment>
  <w:comment w:id="31" w:author="Júnior Magalhães" w:date="2022-06-30T14:48:00Z" w:initials="JM">
    <w:p w14:paraId="52A25CA1" w14:textId="77777777" w:rsidR="00DF2C79" w:rsidRDefault="00DF2C79" w:rsidP="007D3B8F">
      <w:pPr>
        <w:pStyle w:val="Textodecomentrio"/>
      </w:pPr>
      <w:r>
        <w:rPr>
          <w:rStyle w:val="Refdecomentrio"/>
        </w:rPr>
        <w:annotationRef/>
      </w:r>
      <w:r>
        <w:t>Ponto final é no final, ou seja, depois de fechar os parênteses.</w:t>
      </w:r>
    </w:p>
  </w:comment>
  <w:comment w:id="33" w:author="Júnior Magalhães" w:date="2022-06-30T14:49:00Z" w:initials="JM">
    <w:p w14:paraId="269AD894" w14:textId="77777777" w:rsidR="004021D3" w:rsidRDefault="004021D3" w:rsidP="004C45AB">
      <w:pPr>
        <w:pStyle w:val="Textodecomentrio"/>
      </w:pPr>
      <w:r>
        <w:rPr>
          <w:rStyle w:val="Refdecomentrio"/>
        </w:rPr>
        <w:annotationRef/>
      </w:r>
      <w:r>
        <w:t>Não se faz separação silábica</w:t>
      </w:r>
    </w:p>
  </w:comment>
  <w:comment w:id="38" w:author="Júnior Magalhães" w:date="2022-06-30T14:52:00Z" w:initials="JM">
    <w:p w14:paraId="5109F783" w14:textId="77777777" w:rsidR="00B120CB" w:rsidRDefault="00B120CB" w:rsidP="0079506B">
      <w:pPr>
        <w:pStyle w:val="Textodecomentrio"/>
      </w:pPr>
      <w:r>
        <w:rPr>
          <w:rStyle w:val="Refdecomentrio"/>
        </w:rPr>
        <w:annotationRef/>
      </w:r>
      <w:r>
        <w:t>ABNT diz que deve ser colchetes</w:t>
      </w:r>
    </w:p>
  </w:comment>
  <w:comment w:id="42" w:author="Júnior Magalhães" w:date="2022-06-30T14:55:00Z" w:initials="JM">
    <w:p w14:paraId="5F0BB54B" w14:textId="77777777" w:rsidR="001D5216" w:rsidRDefault="001D5216" w:rsidP="00FB7E8E">
      <w:pPr>
        <w:pStyle w:val="Textodecomentrio"/>
      </w:pPr>
      <w:r>
        <w:rPr>
          <w:rStyle w:val="Refdecomentrio"/>
        </w:rPr>
        <w:annotationRef/>
      </w:r>
      <w:r>
        <w:t>Ver regra pra subtítulo</w:t>
      </w:r>
    </w:p>
  </w:comment>
  <w:comment w:id="44" w:author="Júnior Magalhães" w:date="2022-06-30T14:58:00Z" w:initials="JM">
    <w:p w14:paraId="4CED4AFD" w14:textId="77777777" w:rsidR="00A001B6" w:rsidRDefault="00A001B6" w:rsidP="00B56F24">
      <w:pPr>
        <w:pStyle w:val="Textodecomentrio"/>
      </w:pPr>
      <w:r>
        <w:rPr>
          <w:rStyle w:val="Refdecomentrio"/>
        </w:rPr>
        <w:annotationRef/>
      </w:r>
      <w:r>
        <w:t>Está estranho, parece que além de faltar uma vírgula, também falta algo de ligação</w:t>
      </w:r>
    </w:p>
  </w:comment>
  <w:comment w:id="43" w:author="Júnior Magalhães" w:date="2022-06-30T14:56:00Z" w:initials="JM">
    <w:p w14:paraId="64F124F7" w14:textId="4662A60C" w:rsidR="00FC2366" w:rsidRDefault="00FC2366" w:rsidP="006B7601">
      <w:pPr>
        <w:pStyle w:val="Textodecomentrio"/>
      </w:pPr>
      <w:r>
        <w:rPr>
          <w:rStyle w:val="Refdecomentrio"/>
        </w:rPr>
        <w:annotationRef/>
      </w:r>
      <w:r>
        <w:t>Citações?</w:t>
      </w:r>
    </w:p>
  </w:comment>
  <w:comment w:id="49" w:author="Júnior Magalhães" w:date="2022-06-30T15:02:00Z" w:initials="JM">
    <w:p w14:paraId="29FAEFB6" w14:textId="77777777" w:rsidR="003E4BF2" w:rsidRDefault="003E4BF2" w:rsidP="00CB314F">
      <w:pPr>
        <w:pStyle w:val="Textodecomentrio"/>
      </w:pPr>
      <w:r>
        <w:rPr>
          <w:rStyle w:val="Refdecomentrio"/>
        </w:rPr>
        <w:annotationRef/>
      </w:r>
      <w:r>
        <w:t>Aqui acertou</w:t>
      </w:r>
    </w:p>
  </w:comment>
  <w:comment w:id="56" w:author="Júnior Magalhães" w:date="2022-06-30T15:05:00Z" w:initials="JM">
    <w:p w14:paraId="50190D1E" w14:textId="77777777" w:rsidR="00F21220" w:rsidRDefault="00F21220" w:rsidP="006F28C7">
      <w:pPr>
        <w:pStyle w:val="Textodecomentrio"/>
      </w:pPr>
      <w:r>
        <w:rPr>
          <w:rStyle w:val="Refdecomentrio"/>
        </w:rPr>
        <w:annotationRef/>
      </w:r>
      <w:r>
        <w:t>Citação?</w:t>
      </w:r>
    </w:p>
  </w:comment>
  <w:comment w:id="62" w:author="Júnior Magalhães" w:date="2022-06-30T15:07:00Z" w:initials="JM">
    <w:p w14:paraId="5A1F4AE9" w14:textId="77777777" w:rsidR="00A366AA" w:rsidRDefault="00A366AA" w:rsidP="00BD55AF">
      <w:pPr>
        <w:pStyle w:val="Textodecomentrio"/>
      </w:pPr>
      <w:r>
        <w:rPr>
          <w:rStyle w:val="Refdecomentrio"/>
        </w:rPr>
        <w:annotationRef/>
      </w:r>
      <w:r>
        <w:t>Dois problemas: 1) parágrafo muito longo; 2) sem citações.</w:t>
      </w:r>
    </w:p>
  </w:comment>
  <w:comment w:id="67" w:author="Júnior Magalhães" w:date="2022-06-30T15:12:00Z" w:initials="JM">
    <w:p w14:paraId="0360D7B5" w14:textId="77777777" w:rsidR="00CB1B5A" w:rsidRDefault="00CB1B5A" w:rsidP="00432406">
      <w:pPr>
        <w:pStyle w:val="Textodecomentrio"/>
      </w:pPr>
      <w:r>
        <w:rPr>
          <w:rStyle w:val="Refdecomentrio"/>
        </w:rPr>
        <w:annotationRef/>
      </w:r>
      <w:r>
        <w:t>Ficou sem clareza</w:t>
      </w:r>
    </w:p>
  </w:comment>
  <w:comment w:id="77" w:author="Júnior Magalhães" w:date="2022-06-30T15:15:00Z" w:initials="JM">
    <w:p w14:paraId="352549B3" w14:textId="77777777" w:rsidR="00D5760E" w:rsidRDefault="00D5760E" w:rsidP="005C2FDC">
      <w:pPr>
        <w:pStyle w:val="Textodecomentrio"/>
      </w:pPr>
      <w:r>
        <w:rPr>
          <w:rStyle w:val="Refdecomentrio"/>
        </w:rPr>
        <w:annotationRef/>
      </w:r>
      <w:r>
        <w:t>Não é assim</w:t>
      </w:r>
    </w:p>
  </w:comment>
  <w:comment w:id="114" w:author="Júnior Magalhães" w:date="2022-06-30T15:16:00Z" w:initials="JM">
    <w:p w14:paraId="1270D68B" w14:textId="77777777" w:rsidR="00C91F6F" w:rsidRDefault="00C91F6F" w:rsidP="00464A51">
      <w:pPr>
        <w:pStyle w:val="Textodecomentrio"/>
      </w:pPr>
      <w:r>
        <w:rPr>
          <w:rStyle w:val="Refdecomentrio"/>
        </w:rPr>
        <w:annotationRef/>
      </w:r>
      <w:r>
        <w:t>Pq coloca as páginas se não é citação direta?</w:t>
      </w:r>
    </w:p>
  </w:comment>
  <w:comment w:id="230" w:author="Júnior Magalhães" w:date="2022-06-30T15:24:00Z" w:initials="JM">
    <w:p w14:paraId="553106D9" w14:textId="77777777" w:rsidR="00AD52C6" w:rsidRDefault="00AD52C6" w:rsidP="00FB74F1">
      <w:pPr>
        <w:pStyle w:val="Textodecomentrio"/>
      </w:pPr>
      <w:r>
        <w:rPr>
          <w:rStyle w:val="Refdecomentrio"/>
        </w:rPr>
        <w:annotationRef/>
      </w:r>
      <w:r>
        <w:t>Não foi assim que eu ensinei</w:t>
      </w:r>
    </w:p>
  </w:comment>
  <w:comment w:id="233" w:author="Júnior Magalhães" w:date="2022-06-30T15:25:00Z" w:initials="JM">
    <w:p w14:paraId="0B1D3600" w14:textId="77777777" w:rsidR="009B3891" w:rsidRDefault="009B3891" w:rsidP="00F97B85">
      <w:pPr>
        <w:pStyle w:val="Textodecomentrio"/>
      </w:pPr>
      <w:r>
        <w:rPr>
          <w:rStyle w:val="Refdecomentrio"/>
        </w:rPr>
        <w:annotationRef/>
      </w:r>
      <w:r>
        <w:t>Júnior não se abrevia</w:t>
      </w:r>
    </w:p>
  </w:comment>
  <w:comment w:id="279" w:author="Júnior Magalhães" w:date="2022-06-30T15:28:00Z" w:initials="JM">
    <w:p w14:paraId="1D5DD9D3" w14:textId="77777777" w:rsidR="00FF0332" w:rsidRDefault="00FF0332" w:rsidP="004C0A8A">
      <w:pPr>
        <w:pStyle w:val="Textodecomentrio"/>
      </w:pPr>
      <w:r>
        <w:rPr>
          <w:rStyle w:val="Refdecomentrio"/>
        </w:rPr>
        <w:annotationRef/>
      </w:r>
      <w:r>
        <w:t>Somos os organizadores, não os autores</w:t>
      </w:r>
    </w:p>
  </w:comment>
  <w:comment w:id="328" w:author="Júnior Magalhães" w:date="2022-06-30T15:30:00Z" w:initials="JM">
    <w:p w14:paraId="7AC5B0B0" w14:textId="77777777" w:rsidR="006E7D60" w:rsidRDefault="006E7D60" w:rsidP="00FC419C">
      <w:pPr>
        <w:pStyle w:val="Textodecomentrio"/>
      </w:pPr>
      <w:r>
        <w:rPr>
          <w:rStyle w:val="Refdecomentrio"/>
        </w:rPr>
        <w:annotationRef/>
      </w:r>
      <w:r>
        <w:t>Acho desnecessário!</w:t>
      </w:r>
    </w:p>
  </w:comment>
  <w:comment w:id="331" w:author="Júnior Magalhães" w:date="2022-06-30T15:31:00Z" w:initials="JM">
    <w:p w14:paraId="29272272" w14:textId="77777777" w:rsidR="00731420" w:rsidRDefault="00731420" w:rsidP="00A24BD0">
      <w:pPr>
        <w:pStyle w:val="Textodecomentrio"/>
      </w:pPr>
      <w:r>
        <w:rPr>
          <w:rStyle w:val="Refdecomentrio"/>
        </w:rPr>
        <w:annotationRef/>
      </w:r>
      <w:r>
        <w:t>Mas vc começou o primeiro parágrafo chamando de quali!</w:t>
      </w:r>
    </w:p>
  </w:comment>
  <w:comment w:id="332" w:author="Júnior Magalhães" w:date="2022-06-30T15:31:00Z" w:initials="JM">
    <w:p w14:paraId="39D660C4" w14:textId="77777777" w:rsidR="003C53DB" w:rsidRDefault="003C53DB" w:rsidP="009D4D51">
      <w:pPr>
        <w:pStyle w:val="Textodecomentrio"/>
      </w:pPr>
      <w:r>
        <w:rPr>
          <w:rStyle w:val="Refdecomentrio"/>
        </w:rPr>
        <w:annotationRef/>
      </w:r>
      <w:r>
        <w:t>Deve rever isso e começar dizendo que trata-se de uma pesquisa mista. Vc tem o capítulo pra isso!</w:t>
      </w:r>
    </w:p>
  </w:comment>
  <w:comment w:id="350" w:author="Júnior Magalhães" w:date="2022-06-30T15:36:00Z" w:initials="JM">
    <w:p w14:paraId="0A5B1BE6" w14:textId="77777777" w:rsidR="005D719A" w:rsidRDefault="005D719A" w:rsidP="00B378B1">
      <w:pPr>
        <w:pStyle w:val="Textodecomentrio"/>
      </w:pPr>
      <w:r>
        <w:rPr>
          <w:rStyle w:val="Refdecomentrio"/>
        </w:rPr>
        <w:annotationRef/>
      </w:r>
      <w:r>
        <w:t>Não é assim que faz um cronograma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F43101" w15:done="0"/>
  <w15:commentEx w15:paraId="11E711F5" w15:done="0"/>
  <w15:commentEx w15:paraId="4B3D74A5" w15:done="0"/>
  <w15:commentEx w15:paraId="4B889F0C" w15:done="0"/>
  <w15:commentEx w15:paraId="75B21DD1" w15:done="0"/>
  <w15:commentEx w15:paraId="0A108DAD" w15:done="0"/>
  <w15:commentEx w15:paraId="0773150F" w15:done="0"/>
  <w15:commentEx w15:paraId="52A25CA1" w15:done="0"/>
  <w15:commentEx w15:paraId="269AD894" w15:done="0"/>
  <w15:commentEx w15:paraId="5109F783" w15:done="0"/>
  <w15:commentEx w15:paraId="5F0BB54B" w15:done="0"/>
  <w15:commentEx w15:paraId="4CED4AFD" w15:done="0"/>
  <w15:commentEx w15:paraId="64F124F7" w15:done="0"/>
  <w15:commentEx w15:paraId="29FAEFB6" w15:done="0"/>
  <w15:commentEx w15:paraId="50190D1E" w15:done="0"/>
  <w15:commentEx w15:paraId="5A1F4AE9" w15:done="0"/>
  <w15:commentEx w15:paraId="0360D7B5" w15:done="0"/>
  <w15:commentEx w15:paraId="352549B3" w15:done="0"/>
  <w15:commentEx w15:paraId="1270D68B" w15:done="0"/>
  <w15:commentEx w15:paraId="553106D9" w15:done="0"/>
  <w15:commentEx w15:paraId="0B1D3600" w15:done="0"/>
  <w15:commentEx w15:paraId="1D5DD9D3" w15:done="0"/>
  <w15:commentEx w15:paraId="7AC5B0B0" w15:done="0"/>
  <w15:commentEx w15:paraId="29272272" w15:done="0"/>
  <w15:commentEx w15:paraId="39D660C4" w15:paraIdParent="29272272" w15:done="0"/>
  <w15:commentEx w15:paraId="0A5B1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83776" w16cex:dateUtc="2022-06-30T17:53:00Z"/>
  <w16cex:commentExtensible w16cex:durableId="2666E927" w16cex:dateUtc="2022-06-29T18:07:00Z"/>
  <w16cex:commentExtensible w16cex:durableId="2666E971" w16cex:dateUtc="2022-06-29T18:08:00Z"/>
  <w16cex:commentExtensible w16cex:durableId="2666E9DB" w16cex:dateUtc="2022-06-29T18:10:00Z"/>
  <w16cex:commentExtensible w16cex:durableId="2668379C" w16cex:dateUtc="2022-06-30T17:54:00Z"/>
  <w16cex:commentExtensible w16cex:durableId="26683570" w16cex:dateUtc="2022-06-30T17:45:00Z"/>
  <w16cex:commentExtensible w16cex:durableId="2668358A" w16cex:dateUtc="2022-06-30T17:45:00Z"/>
  <w16cex:commentExtensible w16cex:durableId="26683636" w16cex:dateUtc="2022-06-30T17:48:00Z"/>
  <w16cex:commentExtensible w16cex:durableId="2668365C" w16cex:dateUtc="2022-06-30T17:49:00Z"/>
  <w16cex:commentExtensible w16cex:durableId="26683713" w16cex:dateUtc="2022-06-30T17:52:00Z"/>
  <w16cex:commentExtensible w16cex:durableId="266837EE" w16cex:dateUtc="2022-06-30T17:55:00Z"/>
  <w16cex:commentExtensible w16cex:durableId="2668389D" w16cex:dateUtc="2022-06-30T17:58:00Z"/>
  <w16cex:commentExtensible w16cex:durableId="26683820" w16cex:dateUtc="2022-06-30T17:56:00Z"/>
  <w16cex:commentExtensible w16cex:durableId="26683972" w16cex:dateUtc="2022-06-30T18:02:00Z"/>
  <w16cex:commentExtensible w16cex:durableId="26683A51" w16cex:dateUtc="2022-06-30T18:05:00Z"/>
  <w16cex:commentExtensible w16cex:durableId="26683AAB" w16cex:dateUtc="2022-06-30T18:07:00Z"/>
  <w16cex:commentExtensible w16cex:durableId="26683BE2" w16cex:dateUtc="2022-06-30T18:12:00Z"/>
  <w16cex:commentExtensible w16cex:durableId="26683C7A" w16cex:dateUtc="2022-06-30T18:15:00Z"/>
  <w16cex:commentExtensible w16cex:durableId="26683CD3" w16cex:dateUtc="2022-06-30T18:16:00Z"/>
  <w16cex:commentExtensible w16cex:durableId="26683EBE" w16cex:dateUtc="2022-06-30T18:24:00Z"/>
  <w16cex:commentExtensible w16cex:durableId="26683EF6" w16cex:dateUtc="2022-06-30T18:25:00Z"/>
  <w16cex:commentExtensible w16cex:durableId="26683FA1" w16cex:dateUtc="2022-06-30T18:28:00Z"/>
  <w16cex:commentExtensible w16cex:durableId="2668400B" w16cex:dateUtc="2022-06-30T18:30:00Z"/>
  <w16cex:commentExtensible w16cex:durableId="2668403F" w16cex:dateUtc="2022-06-30T18:31:00Z"/>
  <w16cex:commentExtensible w16cex:durableId="2668405C" w16cex:dateUtc="2022-06-30T18:31:00Z"/>
  <w16cex:commentExtensible w16cex:durableId="26684171" w16cex:dateUtc="2022-06-30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F43101" w16cid:durableId="26683776"/>
  <w16cid:commentId w16cid:paraId="11E711F5" w16cid:durableId="2666E927"/>
  <w16cid:commentId w16cid:paraId="4B3D74A5" w16cid:durableId="2666E971"/>
  <w16cid:commentId w16cid:paraId="4B889F0C" w16cid:durableId="2666E9DB"/>
  <w16cid:commentId w16cid:paraId="75B21DD1" w16cid:durableId="2668379C"/>
  <w16cid:commentId w16cid:paraId="0A108DAD" w16cid:durableId="26683570"/>
  <w16cid:commentId w16cid:paraId="0773150F" w16cid:durableId="2668358A"/>
  <w16cid:commentId w16cid:paraId="52A25CA1" w16cid:durableId="26683636"/>
  <w16cid:commentId w16cid:paraId="269AD894" w16cid:durableId="2668365C"/>
  <w16cid:commentId w16cid:paraId="5109F783" w16cid:durableId="26683713"/>
  <w16cid:commentId w16cid:paraId="5F0BB54B" w16cid:durableId="266837EE"/>
  <w16cid:commentId w16cid:paraId="4CED4AFD" w16cid:durableId="2668389D"/>
  <w16cid:commentId w16cid:paraId="64F124F7" w16cid:durableId="26683820"/>
  <w16cid:commentId w16cid:paraId="29FAEFB6" w16cid:durableId="26683972"/>
  <w16cid:commentId w16cid:paraId="50190D1E" w16cid:durableId="26683A51"/>
  <w16cid:commentId w16cid:paraId="5A1F4AE9" w16cid:durableId="26683AAB"/>
  <w16cid:commentId w16cid:paraId="0360D7B5" w16cid:durableId="26683BE2"/>
  <w16cid:commentId w16cid:paraId="352549B3" w16cid:durableId="26683C7A"/>
  <w16cid:commentId w16cid:paraId="1270D68B" w16cid:durableId="26683CD3"/>
  <w16cid:commentId w16cid:paraId="553106D9" w16cid:durableId="26683EBE"/>
  <w16cid:commentId w16cid:paraId="0B1D3600" w16cid:durableId="26683EF6"/>
  <w16cid:commentId w16cid:paraId="1D5DD9D3" w16cid:durableId="26683FA1"/>
  <w16cid:commentId w16cid:paraId="7AC5B0B0" w16cid:durableId="2668400B"/>
  <w16cid:commentId w16cid:paraId="29272272" w16cid:durableId="2668403F"/>
  <w16cid:commentId w16cid:paraId="39D660C4" w16cid:durableId="2668405C"/>
  <w16cid:commentId w16cid:paraId="0A5B1BE6" w16cid:durableId="266841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D901" w14:textId="77777777" w:rsidR="00DF37DC" w:rsidRDefault="00DF37DC">
      <w:r>
        <w:separator/>
      </w:r>
    </w:p>
  </w:endnote>
  <w:endnote w:type="continuationSeparator" w:id="0">
    <w:p w14:paraId="7F1A2A1B" w14:textId="77777777" w:rsidR="00DF37DC" w:rsidRDefault="00D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4A90" w14:textId="77777777" w:rsidR="00242630" w:rsidRDefault="00DF37DC">
    <w:pPr>
      <w:pStyle w:val="Corpodetexto"/>
      <w:spacing w:line="14" w:lineRule="auto"/>
      <w:ind w:left="0"/>
      <w:rPr>
        <w:sz w:val="20"/>
      </w:rPr>
    </w:pPr>
    <w:r>
      <w:pict w14:anchorId="06454A9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8.7pt;margin-top:803.6pt;width:19pt;height:16.45pt;z-index:-251658752;mso-position-horizontal-relative:page;mso-position-vertical-relative:page" filled="f" stroked="f">
          <v:textbox inset="0,0,0,0">
            <w:txbxContent>
              <w:p w14:paraId="06454A92" w14:textId="77777777" w:rsidR="00242630" w:rsidRDefault="00DF37DC">
                <w:pPr>
                  <w:pStyle w:val="Corpodetexto"/>
                  <w:spacing w:before="1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771E" w14:textId="77777777" w:rsidR="00DF37DC" w:rsidRDefault="00DF37DC">
      <w:r>
        <w:separator/>
      </w:r>
    </w:p>
  </w:footnote>
  <w:footnote w:type="continuationSeparator" w:id="0">
    <w:p w14:paraId="6FF69284" w14:textId="77777777" w:rsidR="00DF37DC" w:rsidRDefault="00DF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3EB"/>
    <w:multiLevelType w:val="hybridMultilevel"/>
    <w:tmpl w:val="11B6B7FA"/>
    <w:lvl w:ilvl="0" w:tplc="96E20BEA">
      <w:numFmt w:val="bullet"/>
      <w:lvlText w:val="•"/>
      <w:lvlJc w:val="left"/>
      <w:pPr>
        <w:ind w:left="717" w:hanging="186"/>
      </w:pPr>
      <w:rPr>
        <w:rFonts w:ascii="Arial" w:eastAsia="Arial" w:hAnsi="Arial" w:cs="Arial" w:hint="default"/>
        <w:b w:val="0"/>
        <w:bCs w:val="0"/>
        <w:i/>
        <w:iCs/>
        <w:w w:val="142"/>
        <w:sz w:val="24"/>
        <w:szCs w:val="24"/>
        <w:lang w:val="pt-PT" w:eastAsia="en-US" w:bidi="ar-SA"/>
      </w:rPr>
    </w:lvl>
    <w:lvl w:ilvl="1" w:tplc="71542526">
      <w:numFmt w:val="bullet"/>
      <w:lvlText w:val="•"/>
      <w:lvlJc w:val="left"/>
      <w:pPr>
        <w:ind w:left="1640" w:hanging="186"/>
      </w:pPr>
      <w:rPr>
        <w:rFonts w:hint="default"/>
        <w:lang w:val="pt-PT" w:eastAsia="en-US" w:bidi="ar-SA"/>
      </w:rPr>
    </w:lvl>
    <w:lvl w:ilvl="2" w:tplc="7C02F0AC">
      <w:numFmt w:val="bullet"/>
      <w:lvlText w:val="•"/>
      <w:lvlJc w:val="left"/>
      <w:pPr>
        <w:ind w:left="2561" w:hanging="186"/>
      </w:pPr>
      <w:rPr>
        <w:rFonts w:hint="default"/>
        <w:lang w:val="pt-PT" w:eastAsia="en-US" w:bidi="ar-SA"/>
      </w:rPr>
    </w:lvl>
    <w:lvl w:ilvl="3" w:tplc="7A708070">
      <w:numFmt w:val="bullet"/>
      <w:lvlText w:val="•"/>
      <w:lvlJc w:val="left"/>
      <w:pPr>
        <w:ind w:left="3481" w:hanging="186"/>
      </w:pPr>
      <w:rPr>
        <w:rFonts w:hint="default"/>
        <w:lang w:val="pt-PT" w:eastAsia="en-US" w:bidi="ar-SA"/>
      </w:rPr>
    </w:lvl>
    <w:lvl w:ilvl="4" w:tplc="DE840CB0">
      <w:numFmt w:val="bullet"/>
      <w:lvlText w:val="•"/>
      <w:lvlJc w:val="left"/>
      <w:pPr>
        <w:ind w:left="4402" w:hanging="186"/>
      </w:pPr>
      <w:rPr>
        <w:rFonts w:hint="default"/>
        <w:lang w:val="pt-PT" w:eastAsia="en-US" w:bidi="ar-SA"/>
      </w:rPr>
    </w:lvl>
    <w:lvl w:ilvl="5" w:tplc="3FC866D4">
      <w:numFmt w:val="bullet"/>
      <w:lvlText w:val="•"/>
      <w:lvlJc w:val="left"/>
      <w:pPr>
        <w:ind w:left="5322" w:hanging="186"/>
      </w:pPr>
      <w:rPr>
        <w:rFonts w:hint="default"/>
        <w:lang w:val="pt-PT" w:eastAsia="en-US" w:bidi="ar-SA"/>
      </w:rPr>
    </w:lvl>
    <w:lvl w:ilvl="6" w:tplc="6E5C235A">
      <w:numFmt w:val="bullet"/>
      <w:lvlText w:val="•"/>
      <w:lvlJc w:val="left"/>
      <w:pPr>
        <w:ind w:left="6243" w:hanging="186"/>
      </w:pPr>
      <w:rPr>
        <w:rFonts w:hint="default"/>
        <w:lang w:val="pt-PT" w:eastAsia="en-US" w:bidi="ar-SA"/>
      </w:rPr>
    </w:lvl>
    <w:lvl w:ilvl="7" w:tplc="75F6E326">
      <w:numFmt w:val="bullet"/>
      <w:lvlText w:val="•"/>
      <w:lvlJc w:val="left"/>
      <w:pPr>
        <w:ind w:left="7163" w:hanging="186"/>
      </w:pPr>
      <w:rPr>
        <w:rFonts w:hint="default"/>
        <w:lang w:val="pt-PT" w:eastAsia="en-US" w:bidi="ar-SA"/>
      </w:rPr>
    </w:lvl>
    <w:lvl w:ilvl="8" w:tplc="A92CAB66">
      <w:numFmt w:val="bullet"/>
      <w:lvlText w:val="•"/>
      <w:lvlJc w:val="left"/>
      <w:pPr>
        <w:ind w:left="8084" w:hanging="186"/>
      </w:pPr>
      <w:rPr>
        <w:rFonts w:hint="default"/>
        <w:lang w:val="pt-PT" w:eastAsia="en-US" w:bidi="ar-SA"/>
      </w:rPr>
    </w:lvl>
  </w:abstractNum>
  <w:abstractNum w:abstractNumId="1" w15:restartNumberingAfterBreak="0">
    <w:nsid w:val="7F676059"/>
    <w:multiLevelType w:val="multilevel"/>
    <w:tmpl w:val="ADC4B7EC"/>
    <w:lvl w:ilvl="0">
      <w:start w:val="1"/>
      <w:numFmt w:val="decimal"/>
      <w:lvlText w:val="%1"/>
      <w:lvlJc w:val="left"/>
      <w:pPr>
        <w:ind w:left="667" w:hanging="53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18" w:hanging="68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2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831" w:hanging="68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43" w:hanging="6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5" w:hanging="6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6" w:hanging="6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78" w:hanging="6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0" w:hanging="6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2" w:hanging="686"/>
      </w:pPr>
      <w:rPr>
        <w:rFonts w:hint="default"/>
        <w:lang w:val="pt-PT" w:eastAsia="en-US" w:bidi="ar-SA"/>
      </w:rPr>
    </w:lvl>
  </w:abstractNum>
  <w:num w:numId="1" w16cid:durableId="1159226503">
    <w:abstractNumId w:val="0"/>
  </w:num>
  <w:num w:numId="2" w16cid:durableId="14401037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únior Magalhães">
    <w15:presenceInfo w15:providerId="Windows Live" w15:userId="c0c563767ee8b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630"/>
    <w:rsid w:val="00025428"/>
    <w:rsid w:val="0012314A"/>
    <w:rsid w:val="0013504E"/>
    <w:rsid w:val="001D11F1"/>
    <w:rsid w:val="001D5216"/>
    <w:rsid w:val="001D76E9"/>
    <w:rsid w:val="00200ABD"/>
    <w:rsid w:val="00242630"/>
    <w:rsid w:val="00344ED3"/>
    <w:rsid w:val="00362438"/>
    <w:rsid w:val="003C53DB"/>
    <w:rsid w:val="003E32AD"/>
    <w:rsid w:val="003E4BF2"/>
    <w:rsid w:val="003F0144"/>
    <w:rsid w:val="004021D3"/>
    <w:rsid w:val="00475F21"/>
    <w:rsid w:val="004A2D7D"/>
    <w:rsid w:val="004C036C"/>
    <w:rsid w:val="00543BDF"/>
    <w:rsid w:val="005C467D"/>
    <w:rsid w:val="005D719A"/>
    <w:rsid w:val="00612D24"/>
    <w:rsid w:val="006A2683"/>
    <w:rsid w:val="006E7D60"/>
    <w:rsid w:val="00731420"/>
    <w:rsid w:val="0075452D"/>
    <w:rsid w:val="00852D68"/>
    <w:rsid w:val="00997C41"/>
    <w:rsid w:val="009A3F7B"/>
    <w:rsid w:val="009B3891"/>
    <w:rsid w:val="00A001B6"/>
    <w:rsid w:val="00A366AA"/>
    <w:rsid w:val="00AD52C6"/>
    <w:rsid w:val="00B120CB"/>
    <w:rsid w:val="00B95A4E"/>
    <w:rsid w:val="00C41A3F"/>
    <w:rsid w:val="00C91F6F"/>
    <w:rsid w:val="00CA2F55"/>
    <w:rsid w:val="00CB1B5A"/>
    <w:rsid w:val="00D5760E"/>
    <w:rsid w:val="00D85E54"/>
    <w:rsid w:val="00DD5F85"/>
    <w:rsid w:val="00DF2C79"/>
    <w:rsid w:val="00DF37DC"/>
    <w:rsid w:val="00EB5BFD"/>
    <w:rsid w:val="00EC31A1"/>
    <w:rsid w:val="00F053E3"/>
    <w:rsid w:val="00F20200"/>
    <w:rsid w:val="00F21220"/>
    <w:rsid w:val="00FC2366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064549A3"/>
  <w15:docId w15:val="{EFDD7C5A-ADCB-492E-A488-9464EFA7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676" w:hanging="536"/>
      <w:outlineLvl w:val="0"/>
    </w:pPr>
    <w:rPr>
      <w:rFonts w:ascii="Arial" w:eastAsia="Arial" w:hAnsi="Arial" w:cs="Arial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818" w:hanging="686"/>
      <w:outlineLvl w:val="1"/>
    </w:pPr>
    <w:rPr>
      <w:rFonts w:ascii="Arial" w:eastAsia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149" w:right="166"/>
      <w:jc w:val="center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32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EC31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C31A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C31A1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31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31A1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Reviso">
    <w:name w:val="Revision"/>
    <w:hidden/>
    <w:uiPriority w:val="99"/>
    <w:semiHidden/>
    <w:rsid w:val="00CA2F55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uredam.com.br/files/divulgacao/philippi01.pdf" TargetMode="External"/><Relationship Id="rId21" Type="http://schemas.openxmlformats.org/officeDocument/2006/relationships/hyperlink" Target="https://www.academia.edu/37919829/Gest%C3%A3o_do_Conhecimento_existe_apenas_uma" TargetMode="External"/><Relationship Id="rId34" Type="http://schemas.openxmlformats.org/officeDocument/2006/relationships/hyperlink" Target="http://www.dtmvic.com/doc/Lebart_JADT_2020_Eng.pdf" TargetMode="External"/><Relationship Id="rId42" Type="http://schemas.openxmlformats.org/officeDocument/2006/relationships/hyperlink" Target="https://www.academia.edu/25698906/MOSCOVICI_S_Representa%C3%A7%C3%B5es_Sociais" TargetMode="External"/><Relationship Id="rId4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0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2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://www.iramuteq.org/documentation/fichiers/IRaMuTeQ%20Tutorial%20translated%20to%20English_17.03.2016.pdf" TargetMode="External"/><Relationship Id="rId32" Type="http://schemas.openxmlformats.org/officeDocument/2006/relationships/hyperlink" Target="https://www.academia.edu/38029596/DIALECTICAL_TECHNOLOGY_HEGEL_ON_MEANS_TOOLS_AND_THE_MACHINE" TargetMode="External"/><Relationship Id="rId37" Type="http://schemas.openxmlformats.org/officeDocument/2006/relationships/hyperlink" Target="https://www.researchgate.net/publication/358189924_Metodologia_da_Pesquisa_em_Educacao_e_Ensino_de_Ciencias" TargetMode="External"/><Relationship Id="rId40" Type="http://schemas.openxmlformats.org/officeDocument/2006/relationships/hyperlink" Target="https://www.feis.unesp.br/Home/departamentos/engenhariaeletrica/pos-graduacao/064-tese_juan_carlos_galvis.pdf" TargetMode="External"/><Relationship Id="rId45" Type="http://schemas.openxmlformats.org/officeDocument/2006/relationships/hyperlink" Target="https://sdgs.un.org/sites/default/files/publications/21252030%20Agenda%20for%20Sustainable%20Development%20web.pdf" TargetMode="External"/><Relationship Id="rId53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5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gov.br/mec/pt-br/novo-ensino-medio/itinerarios-formativos-do-novo-ensino-medio" TargetMode="External"/><Relationship Id="rId1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4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22" Type="http://schemas.openxmlformats.org/officeDocument/2006/relationships/hyperlink" Target="http://www.iramuteq.org/documentation/fichiers/IRaMuTeQ%20Tutorial%20translated%20to%20English_17.03.2016.pdf" TargetMode="External"/><Relationship Id="rId2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0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5" Type="http://schemas.openxmlformats.org/officeDocument/2006/relationships/hyperlink" Target="http://www.nuredam.com.br/files/divulgacao/philippi01.pdf" TargetMode="External"/><Relationship Id="rId43" Type="http://schemas.openxmlformats.org/officeDocument/2006/relationships/hyperlink" Target="https://doi.org/10.1002/er.3563" TargetMode="External"/><Relationship Id="rId4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6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64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ltk.org/" TargetMode="External"/><Relationship Id="rId1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25" Type="http://schemas.openxmlformats.org/officeDocument/2006/relationships/hyperlink" Target="http://www.nuredam.com.br/files/divulgacao/philippi01.pdf" TargetMode="External"/><Relationship Id="rId33" Type="http://schemas.openxmlformats.org/officeDocument/2006/relationships/hyperlink" Target="http://dx.doi.org/10.33448/rsd-v10i4.13786" TargetMode="External"/><Relationship Id="rId38" Type="http://schemas.openxmlformats.org/officeDocument/2006/relationships/hyperlink" Target="https://www.researchgate.net/publication/358189924_Metodologia_da_Pesquisa_em_Educacao_e_Ensino_de_Ciencias" TargetMode="External"/><Relationship Id="rId46" Type="http://schemas.openxmlformats.org/officeDocument/2006/relationships/hyperlink" Target="https://www.magonlinelibrary.com/doi/epub/10.1016/S1464-2859%2820%2930546-0" TargetMode="External"/><Relationship Id="rId59" Type="http://schemas.openxmlformats.org/officeDocument/2006/relationships/hyperlink" Target="http://www.gov.br/mec/pt-br/novo-ensino-medio/itinerarios-formativos-do-novo-ensino-medio" TargetMode="External"/><Relationship Id="rId20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41" Type="http://schemas.openxmlformats.org/officeDocument/2006/relationships/hyperlink" Target="https://www.academia.edu/25698906/MOSCOVICI_S_Representa%C3%A7%C3%B5es_Sociais" TargetMode="External"/><Relationship Id="rId54" Type="http://schemas.openxmlformats.org/officeDocument/2006/relationships/hyperlink" Target="https://www.sciencedirect.com/science/article/abs/pii/S0360319909014967" TargetMode="External"/><Relationship Id="rId62" Type="http://schemas.openxmlformats.org/officeDocument/2006/relationships/hyperlink" Target="http://dx.doi.org/10.1039/B815553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23" Type="http://schemas.openxmlformats.org/officeDocument/2006/relationships/hyperlink" Target="http://www.iramuteq.org/documentation/fichiers/IRaMuTeQ%20Tutorial%20translated%20to%20English_17.03.2016.pdf" TargetMode="External"/><Relationship Id="rId2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6" Type="http://schemas.openxmlformats.org/officeDocument/2006/relationships/hyperlink" Target="http://www.nuredam.com.br/files/divulgacao/philippi01.pdf" TargetMode="External"/><Relationship Id="rId4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57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academia.edu/38029596/DIALECTICAL_TECHNOLOGY_HEGEL_ON_MEANS_TOOLS_AND_THE_MACHINE" TargetMode="External"/><Relationship Id="rId44" Type="http://schemas.openxmlformats.org/officeDocument/2006/relationships/hyperlink" Target="https://sdgs.un.org/sites/default/files/publications/21252030%20Agenda%20for%20Sustainable%20Development%20web.pdf" TargetMode="External"/><Relationship Id="rId52" Type="http://schemas.openxmlformats.org/officeDocument/2006/relationships/hyperlink" Target="https://www.oecd-ilibrary.org/docserver/5k3wb8f2dr36-en.pdf?expires=1645614162&amp;id=id&amp;accname=guest&amp;checksum=DCFD9D21AE06347A8F5F3788BEC11727" TargetMode="External"/><Relationship Id="rId60" Type="http://schemas.openxmlformats.org/officeDocument/2006/relationships/hyperlink" Target="http://www.gov.br/mec/pt-br/novo-ensino-medio/itinerarios-formativos-do-novo-ensino-medio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8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39" Type="http://schemas.openxmlformats.org/officeDocument/2006/relationships/hyperlink" Target="https://www.feis.unesp.br/Home/departamentos/engenhariaeletrica/pos-graduacao/064-tese_juan_carlos_galv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20</Pages>
  <Words>10059</Words>
  <Characters>54321</Characters>
  <Application>Microsoft Office Word</Application>
  <DocSecurity>0</DocSecurity>
  <Lines>452</Lines>
  <Paragraphs>128</Paragraphs>
  <ScaleCrop>false</ScaleCrop>
  <Company/>
  <LinksUpToDate>false</LinksUpToDate>
  <CharactersWithSpaces>64252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Representações sociais das tecnologias de armazenamento de energia segundo os discentes do Novo Ensino Médio</dc:title>
  <dc:creator>João Henrique da Silva,  – Prof. Dr. Carlos Alberto de Oliveira Magalhães Júnior</dc:creator>
  <cp:keywords>abntlatexabntexabntex2atigo científico</cp:keywords>
  <cp:lastModifiedBy>Júnior Magalhães</cp:lastModifiedBy>
  <cp:revision>50</cp:revision>
  <dcterms:created xsi:type="dcterms:W3CDTF">2022-06-28T19:42:00Z</dcterms:created>
  <dcterms:modified xsi:type="dcterms:W3CDTF">2022-06-30T18:36:00Z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LastSaved">
    <vt:filetime>2022-06-28T00:00:00Z</vt:filetime>
  </property>
  <property fmtid="{D5CDD505-2E9C-101B-9397-08002B2CF9AE}" pid="4" name="PTEX.Fullbanner">
    <vt:lpwstr>This is pdfTeX, Version 3.14159265-2.6-1.40.21 (TeX Live 2020/Debian) kpathsea version 6.3.2</vt:lpwstr>
  </property>
  <property fmtid="{D5CDD505-2E9C-101B-9397-08002B2CF9AE}" pid="5" name="Producer">
    <vt:lpwstr>pdfTeX-1.40.21</vt:lpwstr>
  </property>
</Properties>
</file>